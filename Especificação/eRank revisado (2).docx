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CE7DF0" w14:textId="77777777" w:rsidR="00576B72" w:rsidRPr="005B2555" w:rsidRDefault="00576B72" w:rsidP="00576B72">
      <w:pPr>
        <w:pStyle w:val="Body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63C24BDC" w14:textId="77777777" w:rsidR="00576B72" w:rsidRPr="005B2555" w:rsidRDefault="00576B72" w:rsidP="00576B72">
      <w:pPr>
        <w:pStyle w:val="Body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2FE51170" w14:textId="77777777" w:rsidR="00576B72" w:rsidRPr="005B2555" w:rsidRDefault="00576B72" w:rsidP="00576B72">
      <w:pPr>
        <w:pStyle w:val="Body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01DAB95A" w14:textId="77777777" w:rsidR="00576B72" w:rsidRPr="005B2555" w:rsidRDefault="00576B72" w:rsidP="00576B72">
      <w:pPr>
        <w:pStyle w:val="Body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3F0565FF" w14:textId="77777777" w:rsidR="00576B72" w:rsidRPr="005B2555" w:rsidRDefault="00576B72" w:rsidP="00576B72">
      <w:pPr>
        <w:pStyle w:val="Body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4D26B93C" w14:textId="77777777" w:rsidR="00576B72" w:rsidRPr="005B2555" w:rsidRDefault="00576B72" w:rsidP="00576B72">
      <w:pPr>
        <w:pStyle w:val="Body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619D1C38" w14:textId="77777777" w:rsidR="00576B72" w:rsidRPr="005B2555" w:rsidRDefault="00576B72" w:rsidP="00576B72">
      <w:pPr>
        <w:pStyle w:val="Body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63507FFC" w14:textId="77777777" w:rsidR="00576B72" w:rsidRPr="00966CD1" w:rsidRDefault="00576B72" w:rsidP="00966CD1">
      <w:pPr>
        <w:pStyle w:val="Body"/>
        <w:jc w:val="center"/>
        <w:rPr>
          <w:rFonts w:ascii="Times New Roman" w:eastAsia="Times New Roman" w:hAnsi="Times New Roman" w:cs="Times New Roman"/>
          <w:b/>
          <w:sz w:val="60"/>
          <w:szCs w:val="60"/>
          <w:lang w:val="pt-BR"/>
        </w:rPr>
      </w:pPr>
    </w:p>
    <w:p w14:paraId="12303187" w14:textId="77777777" w:rsidR="00576B72" w:rsidRPr="005B2555" w:rsidRDefault="00576B72" w:rsidP="00576B72">
      <w:pPr>
        <w:pStyle w:val="Body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5DE8B872" w14:textId="110605ED" w:rsidR="00576B72" w:rsidRPr="00966CD1" w:rsidRDefault="00966CD1" w:rsidP="00966CD1">
      <w:pPr>
        <w:pStyle w:val="Body"/>
        <w:jc w:val="center"/>
        <w:rPr>
          <w:rFonts w:ascii="Times New Roman" w:eastAsia="Times New Roman" w:hAnsi="Times New Roman" w:cs="Times New Roman"/>
          <w:b/>
          <w:sz w:val="60"/>
          <w:szCs w:val="60"/>
          <w:lang w:val="pt-BR"/>
        </w:rPr>
      </w:pPr>
      <w:proofErr w:type="spellStart"/>
      <w:r w:rsidRPr="00966CD1">
        <w:rPr>
          <w:rFonts w:ascii="Times New Roman" w:eastAsia="Times New Roman" w:hAnsi="Times New Roman" w:cs="Times New Roman"/>
          <w:b/>
          <w:sz w:val="60"/>
          <w:szCs w:val="60"/>
          <w:lang w:val="pt-BR"/>
        </w:rPr>
        <w:t>eRank</w:t>
      </w:r>
      <w:proofErr w:type="spellEnd"/>
    </w:p>
    <w:p w14:paraId="43F8D44A" w14:textId="77777777" w:rsidR="00576B72" w:rsidRPr="005B2555" w:rsidRDefault="00576B72" w:rsidP="00576B72">
      <w:pPr>
        <w:pStyle w:val="Body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3BF503C8" w14:textId="77777777" w:rsidR="00576B72" w:rsidRPr="005B2555" w:rsidRDefault="00576B72" w:rsidP="00576B72">
      <w:pPr>
        <w:pStyle w:val="Body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419EF4E2" w14:textId="77777777" w:rsidR="00576B72" w:rsidRPr="005B2555" w:rsidRDefault="00576B72" w:rsidP="00576B72">
      <w:pPr>
        <w:pStyle w:val="Body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0A256B28" w14:textId="77777777" w:rsidR="00576B72" w:rsidRPr="005B2555" w:rsidRDefault="00576B72" w:rsidP="00576B72">
      <w:pPr>
        <w:pStyle w:val="Body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pt-BR"/>
        </w:rPr>
      </w:pPr>
    </w:p>
    <w:p w14:paraId="588C83F8" w14:textId="77777777" w:rsidR="00576B72" w:rsidRPr="005B2555" w:rsidRDefault="004C6DB8" w:rsidP="00576B72">
      <w:pPr>
        <w:pStyle w:val="Body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val="pt-BR"/>
        </w:rPr>
      </w:pPr>
      <w:r>
        <w:rPr>
          <w:rFonts w:ascii="Times New Roman" w:hAnsi="Times New Roman"/>
          <w:b/>
          <w:bCs/>
          <w:sz w:val="40"/>
          <w:szCs w:val="40"/>
          <w:lang w:val="pt-BR"/>
        </w:rPr>
        <w:t>Documento de especificação</w:t>
      </w:r>
    </w:p>
    <w:p w14:paraId="78EAE0CD" w14:textId="77777777" w:rsidR="00576B72" w:rsidRPr="005B2555" w:rsidRDefault="00576B72" w:rsidP="00966CD1">
      <w:pPr>
        <w:pStyle w:val="Body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65BF124E" w14:textId="77777777" w:rsidR="00576B72" w:rsidRPr="005B2555" w:rsidRDefault="00576B72" w:rsidP="00576B72">
      <w:pPr>
        <w:pStyle w:val="Body"/>
        <w:jc w:val="center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6E2E2D0C" w14:textId="77777777" w:rsidR="00576B72" w:rsidRPr="005B2555" w:rsidRDefault="00576B72" w:rsidP="00576B72">
      <w:pPr>
        <w:pStyle w:val="Body"/>
        <w:jc w:val="center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7C832914" w14:textId="77777777" w:rsidR="00576B72" w:rsidRPr="005B2555" w:rsidRDefault="00576B72" w:rsidP="00576B72">
      <w:pPr>
        <w:pStyle w:val="Body"/>
        <w:jc w:val="center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4ECBF10E" w14:textId="77777777" w:rsidR="00576B72" w:rsidRPr="005B2555" w:rsidRDefault="00576B72" w:rsidP="00576B72">
      <w:pPr>
        <w:pStyle w:val="Body"/>
        <w:jc w:val="center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00EB8B9E" w14:textId="77777777" w:rsidR="00576B72" w:rsidRPr="005B2555" w:rsidRDefault="00576B72" w:rsidP="00576B72">
      <w:pPr>
        <w:pStyle w:val="Body"/>
        <w:jc w:val="center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6757E498" w14:textId="3BCE6BE3" w:rsidR="00576B72" w:rsidRDefault="00576B72" w:rsidP="00576B72">
      <w:pPr>
        <w:pStyle w:val="Body"/>
        <w:jc w:val="center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790DAC38" w14:textId="1C94C87F" w:rsidR="00C67687" w:rsidRDefault="00C67687" w:rsidP="00576B72">
      <w:pPr>
        <w:pStyle w:val="Body"/>
        <w:jc w:val="center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12DC7633" w14:textId="2EAF2FA3" w:rsidR="00C67687" w:rsidRDefault="00C67687" w:rsidP="00576B72">
      <w:pPr>
        <w:pStyle w:val="Body"/>
        <w:jc w:val="center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11C34108" w14:textId="0AA287F5" w:rsidR="00C67687" w:rsidRDefault="00C67687" w:rsidP="00576B72">
      <w:pPr>
        <w:pStyle w:val="Body"/>
        <w:jc w:val="center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18467063" w14:textId="61524A26" w:rsidR="00C67687" w:rsidRDefault="00C67687" w:rsidP="00576B72">
      <w:pPr>
        <w:pStyle w:val="Body"/>
        <w:jc w:val="center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2CF378E2" w14:textId="13715138" w:rsidR="00C67687" w:rsidRDefault="00C67687" w:rsidP="00576B72">
      <w:pPr>
        <w:pStyle w:val="Body"/>
        <w:jc w:val="center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7D458005" w14:textId="6E4D463C" w:rsidR="00C67687" w:rsidRDefault="00C67687" w:rsidP="00576B72">
      <w:pPr>
        <w:pStyle w:val="Body"/>
        <w:jc w:val="center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258C66E8" w14:textId="1654968B" w:rsidR="00C67687" w:rsidRDefault="00C67687" w:rsidP="00576B72">
      <w:pPr>
        <w:pStyle w:val="Body"/>
        <w:jc w:val="center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4620182E" w14:textId="584C73B4" w:rsidR="00C67687" w:rsidRDefault="00C67687" w:rsidP="00576B72">
      <w:pPr>
        <w:pStyle w:val="Body"/>
        <w:jc w:val="center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07FF95D0" w14:textId="732302BC" w:rsidR="00C67687" w:rsidRDefault="00C67687" w:rsidP="00576B72">
      <w:pPr>
        <w:pStyle w:val="Body"/>
        <w:jc w:val="center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212CCCA7" w14:textId="4EB3DAF0" w:rsidR="00C67687" w:rsidRDefault="00C67687" w:rsidP="00576B72">
      <w:pPr>
        <w:pStyle w:val="Body"/>
        <w:jc w:val="center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56D31B58" w14:textId="7F77CE68" w:rsidR="00C67687" w:rsidRPr="005B2555" w:rsidRDefault="00C67687" w:rsidP="00576B72">
      <w:pPr>
        <w:pStyle w:val="Body"/>
        <w:jc w:val="center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31E97DE7" w14:textId="77777777" w:rsidR="00576B72" w:rsidRPr="005B2555" w:rsidRDefault="00576B72" w:rsidP="00576B72">
      <w:pPr>
        <w:pStyle w:val="Body"/>
        <w:jc w:val="center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07CA8C9F" w14:textId="77777777" w:rsidR="00966CD1" w:rsidRDefault="00AD4C50" w:rsidP="00384E23">
      <w:pPr>
        <w:pStyle w:val="Body"/>
        <w:jc w:val="both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  <w:t xml:space="preserve">Autores: </w:t>
      </w:r>
    </w:p>
    <w:p w14:paraId="1DE6FF11" w14:textId="60CB9A7D" w:rsidR="00966CD1" w:rsidRDefault="00384E23" w:rsidP="00384E23">
      <w:pPr>
        <w:pStyle w:val="Body"/>
        <w:jc w:val="both"/>
        <w:rPr>
          <w:rFonts w:ascii="Times New Roman" w:hAnsi="Times New Roman"/>
          <w:sz w:val="24"/>
          <w:szCs w:val="24"/>
          <w:lang w:val="pt-BR"/>
        </w:rPr>
      </w:pPr>
      <w:r w:rsidRPr="005B2555">
        <w:rPr>
          <w:rFonts w:ascii="Times New Roman" w:hAnsi="Times New Roman"/>
          <w:sz w:val="24"/>
          <w:szCs w:val="24"/>
          <w:lang w:val="pt-BR"/>
        </w:rPr>
        <w:t xml:space="preserve">Gustavo dos Santos Silva </w:t>
      </w:r>
      <w:r w:rsidRPr="005B2555">
        <w:rPr>
          <w:rFonts w:ascii="Times New Roman" w:hAnsi="Times New Roman"/>
          <w:sz w:val="24"/>
          <w:szCs w:val="24"/>
          <w:lang w:val="pt-BR"/>
        </w:rPr>
        <w:tab/>
      </w:r>
      <w:r w:rsidR="00966CD1">
        <w:rPr>
          <w:rFonts w:ascii="Times New Roman" w:hAnsi="Times New Roman"/>
          <w:sz w:val="24"/>
          <w:szCs w:val="24"/>
          <w:lang w:val="pt-BR"/>
        </w:rPr>
        <w:t xml:space="preserve"> </w:t>
      </w:r>
      <w:r w:rsidRPr="005B2555">
        <w:rPr>
          <w:rFonts w:ascii="Times New Roman" w:hAnsi="Times New Roman"/>
          <w:sz w:val="24"/>
          <w:szCs w:val="24"/>
          <w:lang w:val="pt-BR"/>
        </w:rPr>
        <w:t>R.A. 22115054-3</w:t>
      </w:r>
    </w:p>
    <w:p w14:paraId="00D59536" w14:textId="77777777" w:rsidR="00966CD1" w:rsidRPr="00D5055F" w:rsidRDefault="00966CD1" w:rsidP="00966CD1">
      <w:pPr>
        <w:pStyle w:val="Body"/>
        <w:jc w:val="both"/>
        <w:rPr>
          <w:rFonts w:ascii="Times New Roman" w:hAnsi="Times New Roman"/>
          <w:sz w:val="24"/>
          <w:szCs w:val="24"/>
          <w:lang w:val="es-PE"/>
        </w:rPr>
      </w:pPr>
      <w:r w:rsidRPr="00D5055F">
        <w:rPr>
          <w:rStyle w:val="Refdecomentrio"/>
          <w:rFonts w:ascii="Times New Roman" w:eastAsiaTheme="minorHAnsi" w:hAnsi="Times New Roman" w:cs="Times New Roman"/>
          <w:color w:val="auto"/>
          <w:sz w:val="24"/>
          <w:szCs w:val="24"/>
          <w:bdr w:val="none" w:sz="0" w:space="0" w:color="auto"/>
          <w:lang w:val="es-PE" w:eastAsia="en-US"/>
        </w:rPr>
        <w:t xml:space="preserve">Rafael </w:t>
      </w:r>
      <w:proofErr w:type="spellStart"/>
      <w:r w:rsidRPr="00D5055F">
        <w:rPr>
          <w:rStyle w:val="Refdecomentrio"/>
          <w:rFonts w:ascii="Times New Roman" w:eastAsiaTheme="minorHAnsi" w:hAnsi="Times New Roman" w:cs="Times New Roman"/>
          <w:color w:val="auto"/>
          <w:sz w:val="24"/>
          <w:szCs w:val="24"/>
          <w:bdr w:val="none" w:sz="0" w:space="0" w:color="auto"/>
          <w:lang w:val="es-PE" w:eastAsia="en-US"/>
        </w:rPr>
        <w:t>Yuji</w:t>
      </w:r>
      <w:proofErr w:type="spellEnd"/>
      <w:r w:rsidRPr="00D5055F">
        <w:rPr>
          <w:rStyle w:val="Refdecomentrio"/>
          <w:rFonts w:ascii="Times New Roman" w:eastAsiaTheme="minorHAnsi" w:hAnsi="Times New Roman" w:cs="Times New Roman"/>
          <w:color w:val="auto"/>
          <w:sz w:val="24"/>
          <w:szCs w:val="24"/>
          <w:bdr w:val="none" w:sz="0" w:space="0" w:color="auto"/>
          <w:lang w:val="es-PE" w:eastAsia="en-US"/>
        </w:rPr>
        <w:t xml:space="preserve"> </w:t>
      </w:r>
      <w:proofErr w:type="spellStart"/>
      <w:r w:rsidRPr="00D5055F">
        <w:rPr>
          <w:rStyle w:val="Refdecomentrio"/>
          <w:rFonts w:ascii="Times New Roman" w:eastAsiaTheme="minorHAnsi" w:hAnsi="Times New Roman" w:cs="Times New Roman"/>
          <w:color w:val="auto"/>
          <w:sz w:val="24"/>
          <w:szCs w:val="24"/>
          <w:bdr w:val="none" w:sz="0" w:space="0" w:color="auto"/>
          <w:lang w:val="es-PE" w:eastAsia="en-US"/>
        </w:rPr>
        <w:t>Ueda</w:t>
      </w:r>
      <w:proofErr w:type="spellEnd"/>
      <w:r w:rsidRPr="00D5055F">
        <w:rPr>
          <w:rStyle w:val="Refdecomentrio"/>
          <w:rFonts w:ascii="Times New Roman" w:eastAsiaTheme="minorHAnsi" w:hAnsi="Times New Roman" w:cs="Times New Roman"/>
          <w:color w:val="auto"/>
          <w:sz w:val="24"/>
          <w:szCs w:val="24"/>
          <w:bdr w:val="none" w:sz="0" w:space="0" w:color="auto"/>
          <w:lang w:val="es-PE" w:eastAsia="en-US"/>
        </w:rPr>
        <w:t xml:space="preserve"> </w:t>
      </w:r>
      <w:proofErr w:type="gramStart"/>
      <w:r w:rsidRPr="00D5055F">
        <w:rPr>
          <w:rStyle w:val="Refdecomentrio"/>
          <w:rFonts w:ascii="Times New Roman" w:eastAsiaTheme="minorHAnsi" w:hAnsi="Times New Roman" w:cs="Times New Roman"/>
          <w:color w:val="auto"/>
          <w:sz w:val="24"/>
          <w:szCs w:val="24"/>
          <w:bdr w:val="none" w:sz="0" w:space="0" w:color="auto"/>
          <w:lang w:val="es-PE" w:eastAsia="en-US"/>
        </w:rPr>
        <w:t>Yamamoto  R.A.22115018</w:t>
      </w:r>
      <w:proofErr w:type="gramEnd"/>
      <w:r w:rsidRPr="00D5055F">
        <w:rPr>
          <w:rStyle w:val="Refdecomentrio"/>
          <w:rFonts w:ascii="Times New Roman" w:eastAsiaTheme="minorHAnsi" w:hAnsi="Times New Roman" w:cs="Times New Roman"/>
          <w:color w:val="auto"/>
          <w:sz w:val="24"/>
          <w:szCs w:val="24"/>
          <w:bdr w:val="none" w:sz="0" w:space="0" w:color="auto"/>
          <w:lang w:val="es-PE" w:eastAsia="en-US"/>
        </w:rPr>
        <w:t>-8</w:t>
      </w:r>
    </w:p>
    <w:p w14:paraId="58EB23F6" w14:textId="6E16EED7" w:rsidR="00384E23" w:rsidRPr="005B2555" w:rsidRDefault="00384E23" w:rsidP="00966CD1">
      <w:pPr>
        <w:pStyle w:val="Body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  <w:t xml:space="preserve">Victor </w:t>
      </w:r>
      <w:proofErr w:type="spellStart"/>
      <w:r>
        <w:rPr>
          <w:rFonts w:ascii="Times New Roman" w:hAnsi="Times New Roman"/>
          <w:sz w:val="24"/>
          <w:szCs w:val="24"/>
          <w:lang w:val="pt-BR"/>
        </w:rPr>
        <w:t>Tadayuki</w:t>
      </w:r>
      <w:proofErr w:type="spellEnd"/>
      <w:r>
        <w:rPr>
          <w:rFonts w:ascii="Times New Roman" w:hAnsi="Times New Roman"/>
          <w:sz w:val="24"/>
          <w:szCs w:val="24"/>
          <w:lang w:val="pt-BR"/>
        </w:rPr>
        <w:t xml:space="preserve"> Matsumoto</w:t>
      </w:r>
      <w:r>
        <w:rPr>
          <w:rFonts w:ascii="Times New Roman" w:hAnsi="Times New Roman"/>
          <w:sz w:val="24"/>
          <w:szCs w:val="24"/>
          <w:lang w:val="pt-BR"/>
        </w:rPr>
        <w:tab/>
        <w:t xml:space="preserve"> </w:t>
      </w:r>
      <w:r w:rsidR="00966CD1">
        <w:rPr>
          <w:rFonts w:ascii="Times New Roman" w:hAnsi="Times New Roman"/>
          <w:sz w:val="24"/>
          <w:szCs w:val="24"/>
          <w:lang w:val="pt-BR"/>
        </w:rPr>
        <w:t xml:space="preserve">R.A. </w:t>
      </w:r>
      <w:r>
        <w:rPr>
          <w:rFonts w:ascii="Times New Roman" w:hAnsi="Times New Roman"/>
          <w:sz w:val="24"/>
          <w:szCs w:val="24"/>
          <w:lang w:val="pt-BR"/>
        </w:rPr>
        <w:t>22113033-9</w:t>
      </w:r>
    </w:p>
    <w:p w14:paraId="4FCF7E17" w14:textId="174DE6FA" w:rsidR="00576B72" w:rsidRDefault="00576B72" w:rsidP="00576B72">
      <w:pPr>
        <w:pStyle w:val="Body"/>
        <w:jc w:val="center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22A2B800" w14:textId="36B6F038" w:rsidR="00966CD1" w:rsidRPr="005B2555" w:rsidRDefault="00966CD1" w:rsidP="00966CD1">
      <w:pPr>
        <w:pStyle w:val="Body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Data de emissão: </w:t>
      </w:r>
      <w:ins w:id="0" w:author="Gabriela" w:date="2018-03-16T09:14:00Z">
        <w:r w:rsidR="0098186A">
          <w:rPr>
            <w:rFonts w:ascii="Times New Roman" w:eastAsia="Times New Roman" w:hAnsi="Times New Roman" w:cs="Times New Roman"/>
            <w:sz w:val="24"/>
            <w:szCs w:val="24"/>
            <w:lang w:val="pt-BR"/>
          </w:rPr>
          <w:t>16/03/2018</w:t>
        </w:r>
      </w:ins>
    </w:p>
    <w:p w14:paraId="66251D82" w14:textId="77777777" w:rsidR="00576B72" w:rsidRDefault="00384E23" w:rsidP="00384E23">
      <w:pPr>
        <w:pStyle w:val="Body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Revisor: Gabriela Barbarán</w:t>
      </w:r>
    </w:p>
    <w:p w14:paraId="38E9E64F" w14:textId="27A93451" w:rsidR="00384E23" w:rsidRDefault="00384E23" w:rsidP="00384E23">
      <w:pPr>
        <w:pStyle w:val="Body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4C76B63B" w14:textId="5C622265" w:rsidR="00C67687" w:rsidRPr="005B2555" w:rsidRDefault="00C67687" w:rsidP="00384E23">
      <w:pPr>
        <w:pStyle w:val="Body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003535A0" w14:textId="77777777" w:rsidR="00576B72" w:rsidRPr="005B2555" w:rsidRDefault="00576B72" w:rsidP="00576B72">
      <w:pPr>
        <w:pStyle w:val="Body"/>
        <w:jc w:val="center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1456F533" w14:textId="77777777" w:rsidR="00576B72" w:rsidRPr="005B2555" w:rsidRDefault="00576B72" w:rsidP="00576B72">
      <w:pPr>
        <w:pStyle w:val="Body"/>
        <w:jc w:val="center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5B2555">
        <w:rPr>
          <w:rFonts w:ascii="Times New Roman" w:hAnsi="Times New Roman"/>
          <w:sz w:val="24"/>
          <w:szCs w:val="24"/>
          <w:lang w:val="pt-BR"/>
        </w:rPr>
        <w:t>Centro Universitário da FEI</w:t>
      </w:r>
    </w:p>
    <w:p w14:paraId="6709503C" w14:textId="4A78D5CB" w:rsidR="00576B72" w:rsidRDefault="00576B72" w:rsidP="00576B72">
      <w:pPr>
        <w:pStyle w:val="Body"/>
        <w:jc w:val="center"/>
        <w:rPr>
          <w:rFonts w:ascii="Times New Roman" w:hAnsi="Times New Roman"/>
          <w:sz w:val="24"/>
          <w:szCs w:val="24"/>
          <w:lang w:val="pt-BR"/>
        </w:rPr>
      </w:pPr>
      <w:r w:rsidRPr="005B2555">
        <w:rPr>
          <w:rFonts w:ascii="Times New Roman" w:hAnsi="Times New Roman"/>
          <w:sz w:val="24"/>
          <w:szCs w:val="24"/>
          <w:lang w:val="pt-BR"/>
        </w:rPr>
        <w:t>São Bernardo do Campo</w:t>
      </w:r>
    </w:p>
    <w:p w14:paraId="3F695908" w14:textId="7B25A360" w:rsidR="00966CD1" w:rsidRPr="0098186A" w:rsidRDefault="0098186A" w:rsidP="00966CD1">
      <w:pPr>
        <w:pStyle w:val="Body"/>
        <w:rPr>
          <w:ins w:id="1" w:author="Gabriela" w:date="2018-03-16T09:15:00Z"/>
          <w:rFonts w:ascii="Times New Roman" w:hAnsi="Times New Roman"/>
          <w:sz w:val="30"/>
          <w:szCs w:val="30"/>
          <w:lang w:val="pt-BR"/>
          <w:rPrChange w:id="2" w:author="Gabriela" w:date="2018-03-16T09:15:00Z">
            <w:rPr>
              <w:ins w:id="3" w:author="Gabriela" w:date="2018-03-16T09:15:00Z"/>
              <w:rFonts w:ascii="Times New Roman" w:hAnsi="Times New Roman"/>
              <w:sz w:val="24"/>
              <w:szCs w:val="24"/>
              <w:lang w:val="pt-BR"/>
            </w:rPr>
          </w:rPrChange>
        </w:rPr>
      </w:pPr>
      <w:ins w:id="4" w:author="Gabriela" w:date="2018-03-16T09:15:00Z">
        <w:r w:rsidRPr="0098186A">
          <w:rPr>
            <w:rFonts w:ascii="Times New Roman" w:hAnsi="Times New Roman"/>
            <w:sz w:val="30"/>
            <w:szCs w:val="30"/>
            <w:lang w:val="pt-BR"/>
            <w:rPrChange w:id="5" w:author="Gabriela" w:date="2018-03-16T09:15:00Z">
              <w:rPr>
                <w:rFonts w:ascii="Times New Roman" w:hAnsi="Times New Roman"/>
                <w:sz w:val="24"/>
                <w:szCs w:val="24"/>
                <w:lang w:val="pt-BR"/>
              </w:rPr>
            </w:rPrChange>
          </w:rPr>
          <w:lastRenderedPageBreak/>
          <w:t>Cadê a folha de controle de alterações???</w:t>
        </w:r>
      </w:ins>
    </w:p>
    <w:p w14:paraId="6DF99F9F" w14:textId="1C6D7972" w:rsidR="0098186A" w:rsidRPr="0098186A" w:rsidRDefault="0098186A" w:rsidP="00966CD1">
      <w:pPr>
        <w:pStyle w:val="Body"/>
        <w:rPr>
          <w:ins w:id="6" w:author="Gabriela" w:date="2018-03-16T09:15:00Z"/>
          <w:rFonts w:ascii="Times New Roman" w:hAnsi="Times New Roman"/>
          <w:sz w:val="30"/>
          <w:szCs w:val="30"/>
          <w:lang w:val="pt-BR"/>
          <w:rPrChange w:id="7" w:author="Gabriela" w:date="2018-03-16T09:15:00Z">
            <w:rPr>
              <w:ins w:id="8" w:author="Gabriela" w:date="2018-03-16T09:15:00Z"/>
              <w:rFonts w:ascii="Times New Roman" w:hAnsi="Times New Roman"/>
              <w:sz w:val="24"/>
              <w:szCs w:val="24"/>
              <w:lang w:val="pt-BR"/>
            </w:rPr>
          </w:rPrChange>
        </w:rPr>
      </w:pPr>
    </w:p>
    <w:p w14:paraId="2ED8C66F" w14:textId="01A94895" w:rsidR="0098186A" w:rsidRPr="0098186A" w:rsidRDefault="0098186A" w:rsidP="00966CD1">
      <w:pPr>
        <w:pStyle w:val="Body"/>
        <w:rPr>
          <w:ins w:id="9" w:author="Gabriela" w:date="2018-03-16T09:15:00Z"/>
          <w:rFonts w:ascii="Times New Roman" w:hAnsi="Times New Roman"/>
          <w:sz w:val="30"/>
          <w:szCs w:val="30"/>
          <w:lang w:val="pt-BR"/>
          <w:rPrChange w:id="10" w:author="Gabriela" w:date="2018-03-16T09:15:00Z">
            <w:rPr>
              <w:ins w:id="11" w:author="Gabriela" w:date="2018-03-16T09:15:00Z"/>
              <w:rFonts w:ascii="Times New Roman" w:hAnsi="Times New Roman"/>
              <w:sz w:val="24"/>
              <w:szCs w:val="24"/>
              <w:lang w:val="pt-BR"/>
            </w:rPr>
          </w:rPrChange>
        </w:rPr>
      </w:pPr>
      <w:ins w:id="12" w:author="Gabriela" w:date="2018-03-16T09:15:00Z">
        <w:r w:rsidRPr="0098186A">
          <w:rPr>
            <w:rFonts w:ascii="Times New Roman" w:hAnsi="Times New Roman"/>
            <w:sz w:val="30"/>
            <w:szCs w:val="30"/>
            <w:lang w:val="pt-BR"/>
            <w:rPrChange w:id="13" w:author="Gabriela" w:date="2018-03-16T09:15:00Z">
              <w:rPr>
                <w:rFonts w:ascii="Times New Roman" w:hAnsi="Times New Roman"/>
                <w:sz w:val="24"/>
                <w:szCs w:val="24"/>
                <w:lang w:val="pt-BR"/>
              </w:rPr>
            </w:rPrChange>
          </w:rPr>
          <w:t>Porque mudamos da versão 1.0 para v1.1??</w:t>
        </w:r>
      </w:ins>
    </w:p>
    <w:p w14:paraId="5652306E" w14:textId="77777777" w:rsidR="0098186A" w:rsidRDefault="0098186A" w:rsidP="00966CD1">
      <w:pPr>
        <w:pStyle w:val="Body"/>
        <w:rPr>
          <w:rFonts w:ascii="Times New Roman" w:hAnsi="Times New Roman"/>
          <w:sz w:val="24"/>
          <w:szCs w:val="24"/>
          <w:lang w:val="pt-BR"/>
        </w:rPr>
      </w:pPr>
    </w:p>
    <w:p w14:paraId="0EE1AD4B" w14:textId="77777777" w:rsidR="00C67687" w:rsidRPr="005B2555" w:rsidRDefault="00C67687" w:rsidP="00C67687">
      <w:pPr>
        <w:pStyle w:val="Body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122CF4D6" w14:textId="77777777" w:rsidR="0098186A" w:rsidRDefault="0098186A">
      <w:pPr>
        <w:rPr>
          <w:ins w:id="14" w:author="Gabriela" w:date="2018-03-16T09:15:00Z"/>
          <w:rFonts w:ascii="Times New Roman" w:eastAsia="Arial Unicode MS" w:hAnsi="Times New Roman" w:cs="Times New Roman"/>
          <w:b/>
          <w:bCs/>
          <w:color w:val="000000"/>
          <w:sz w:val="28"/>
          <w:szCs w:val="28"/>
          <w:highlight w:val="lightGray"/>
          <w:bdr w:val="nil"/>
          <w:lang w:eastAsia="pt-BR"/>
        </w:rPr>
      </w:pPr>
      <w:ins w:id="15" w:author="Gabriela" w:date="2018-03-16T09:15:00Z">
        <w:r>
          <w:rPr>
            <w:rFonts w:ascii="Times New Roman" w:hAnsi="Times New Roman" w:cs="Times New Roman"/>
            <w:b/>
            <w:bCs/>
            <w:sz w:val="28"/>
            <w:szCs w:val="28"/>
            <w:highlight w:val="lightGray"/>
          </w:rPr>
          <w:br w:type="page"/>
        </w:r>
      </w:ins>
    </w:p>
    <w:p w14:paraId="2B98F5AC" w14:textId="2A18BD90" w:rsidR="00576B72" w:rsidRDefault="004C6DB8" w:rsidP="0098186A">
      <w:pPr>
        <w:pStyle w:val="Body"/>
        <w:jc w:val="both"/>
        <w:rPr>
          <w:rFonts w:ascii="Times New Roman" w:hAnsi="Times New Roman"/>
          <w:b/>
          <w:bCs/>
          <w:sz w:val="28"/>
          <w:szCs w:val="28"/>
          <w:lang w:val="pt-BR"/>
        </w:rPr>
      </w:pPr>
      <w:r w:rsidRPr="004C6DB8">
        <w:rPr>
          <w:rFonts w:ascii="Times New Roman" w:hAnsi="Times New Roman"/>
          <w:b/>
          <w:bCs/>
          <w:sz w:val="28"/>
          <w:szCs w:val="28"/>
          <w:lang w:val="pt-BR"/>
        </w:rPr>
        <w:lastRenderedPageBreak/>
        <w:t>Objetivo do documento</w:t>
      </w:r>
    </w:p>
    <w:p w14:paraId="6DB483F8" w14:textId="77777777" w:rsidR="00223B38" w:rsidRPr="00223B38" w:rsidRDefault="00223B38" w:rsidP="00C67687">
      <w:pPr>
        <w:pStyle w:val="Body"/>
        <w:jc w:val="both"/>
        <w:rPr>
          <w:rFonts w:ascii="Times New Roman" w:hAnsi="Times New Roman"/>
          <w:b/>
          <w:bCs/>
          <w:sz w:val="28"/>
          <w:szCs w:val="28"/>
          <w:lang w:val="pt-BR"/>
        </w:rPr>
      </w:pPr>
    </w:p>
    <w:p w14:paraId="26E07E91" w14:textId="4137B9E1" w:rsidR="00BE3693" w:rsidRDefault="004C6DB8" w:rsidP="00BE3693">
      <w:pPr>
        <w:pStyle w:val="Body"/>
        <w:ind w:firstLine="708"/>
        <w:jc w:val="both"/>
        <w:rPr>
          <w:rFonts w:ascii="Times New Roman" w:eastAsia="Times New Roman" w:hAnsi="Times New Roman" w:cs="Times New Roman"/>
          <w:bCs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pt-BR"/>
        </w:rPr>
        <w:t>O documento possibilita</w:t>
      </w:r>
      <w:r w:rsidRPr="004C6DB8">
        <w:rPr>
          <w:rFonts w:ascii="Times New Roman" w:eastAsia="Times New Roman" w:hAnsi="Times New Roman" w:cs="Times New Roman"/>
          <w:bCs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val="pt-BR"/>
        </w:rPr>
        <w:t xml:space="preserve">levantar e avaliar requisitos para refinar as funcionalidades e características necessárias para gerar um </w:t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  <w:lang w:val="pt-BR"/>
        </w:rPr>
        <w:t>produto final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  <w:lang w:val="pt-BR"/>
        </w:rPr>
        <w:t xml:space="preserve"> de qualidade com garantias de estrutura e benefícios para a comunidade analisando aspectos sociais </w:t>
      </w:r>
      <w:r w:rsidR="00BE3693">
        <w:rPr>
          <w:rFonts w:ascii="Times New Roman" w:eastAsia="Times New Roman" w:hAnsi="Times New Roman" w:cs="Times New Roman"/>
          <w:bCs/>
          <w:sz w:val="24"/>
          <w:szCs w:val="24"/>
          <w:lang w:val="pt-BR"/>
        </w:rPr>
        <w:t>requisitados.</w:t>
      </w:r>
    </w:p>
    <w:p w14:paraId="0D6451D4" w14:textId="3FA72D36" w:rsidR="00BE3693" w:rsidRDefault="00223B38" w:rsidP="00223B38">
      <w:pPr>
        <w:pStyle w:val="Body"/>
        <w:ind w:firstLine="708"/>
        <w:jc w:val="both"/>
        <w:rPr>
          <w:rFonts w:ascii="Times New Roman" w:eastAsia="Times New Roman" w:hAnsi="Times New Roman" w:cs="Times New Roman"/>
          <w:bCs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pt-BR"/>
        </w:rPr>
        <w:t xml:space="preserve">Este documento é destinado ao cliente </w:t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  <w:lang w:val="pt-BR"/>
        </w:rPr>
        <w:t>e também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  <w:lang w:val="pt-BR"/>
        </w:rPr>
        <w:t xml:space="preserve"> para as equipes de desenvolvimento e de teste.</w:t>
      </w:r>
    </w:p>
    <w:p w14:paraId="5CA3DAA0" w14:textId="77777777" w:rsidR="00BE3693" w:rsidRDefault="00BE3693" w:rsidP="00BE3693">
      <w:pPr>
        <w:pStyle w:val="Body"/>
        <w:jc w:val="both"/>
        <w:rPr>
          <w:rFonts w:ascii="Times New Roman" w:eastAsia="Times New Roman" w:hAnsi="Times New Roman" w:cs="Times New Roman"/>
          <w:bCs/>
          <w:sz w:val="24"/>
          <w:szCs w:val="24"/>
          <w:lang w:val="pt-BR"/>
        </w:rPr>
      </w:pPr>
    </w:p>
    <w:p w14:paraId="15071733" w14:textId="77777777" w:rsidR="00576B72" w:rsidRPr="00BE3693" w:rsidRDefault="00A0379A" w:rsidP="00BE3693">
      <w:pPr>
        <w:pStyle w:val="Body"/>
        <w:numPr>
          <w:ilvl w:val="1"/>
          <w:numId w:val="3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  <w:lang w:val="pt-BR"/>
        </w:rPr>
      </w:pPr>
      <w:r>
        <w:rPr>
          <w:rFonts w:ascii="Times New Roman" w:hAnsi="Times New Roman"/>
          <w:b/>
          <w:bCs/>
          <w:sz w:val="28"/>
          <w:szCs w:val="28"/>
          <w:lang w:val="pt-BR"/>
        </w:rPr>
        <w:t>Documento Geral do Produto</w:t>
      </w:r>
    </w:p>
    <w:p w14:paraId="4C11C8A8" w14:textId="77777777" w:rsidR="00576B72" w:rsidRPr="004C6DB8" w:rsidRDefault="00576B72" w:rsidP="00576B72">
      <w:pPr>
        <w:pStyle w:val="Body"/>
        <w:jc w:val="both"/>
        <w:rPr>
          <w:rFonts w:ascii="Times New Roman" w:eastAsia="Times New Roman" w:hAnsi="Times New Roman" w:cs="Times New Roman"/>
          <w:lang w:val="pt-BR"/>
        </w:rPr>
      </w:pPr>
    </w:p>
    <w:p w14:paraId="614BB9A9" w14:textId="6AA95508" w:rsidR="00895DFF" w:rsidRDefault="00576B72" w:rsidP="00895DFF">
      <w:pPr>
        <w:pStyle w:val="Body"/>
        <w:jc w:val="both"/>
        <w:rPr>
          <w:rFonts w:ascii="Times New Roman" w:eastAsia="Times New Roman" w:hAnsi="Times New Roman" w:cs="Times New Roman"/>
          <w:bCs/>
          <w:sz w:val="24"/>
          <w:szCs w:val="24"/>
          <w:lang w:val="pt-BR"/>
        </w:rPr>
      </w:pPr>
      <w:r w:rsidRPr="004C6DB8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ab/>
      </w:r>
      <w:r w:rsidR="00A0379A">
        <w:rPr>
          <w:rFonts w:ascii="Times New Roman" w:eastAsia="Times New Roman" w:hAnsi="Times New Roman" w:cs="Times New Roman"/>
          <w:bCs/>
          <w:sz w:val="24"/>
          <w:szCs w:val="24"/>
          <w:lang w:val="pt-BR"/>
        </w:rPr>
        <w:t xml:space="preserve">O nome do nosso produto é </w:t>
      </w:r>
      <w:r w:rsidR="00251917">
        <w:rPr>
          <w:rFonts w:ascii="Times New Roman" w:eastAsia="Times New Roman" w:hAnsi="Times New Roman" w:cs="Times New Roman"/>
          <w:bCs/>
          <w:sz w:val="24"/>
          <w:szCs w:val="24"/>
          <w:lang w:val="pt-BR"/>
        </w:rPr>
        <w:t>“</w:t>
      </w:r>
      <w:r w:rsidR="00A0379A">
        <w:rPr>
          <w:rFonts w:ascii="Times New Roman" w:eastAsia="Times New Roman" w:hAnsi="Times New Roman" w:cs="Times New Roman"/>
          <w:bCs/>
          <w:sz w:val="24"/>
          <w:szCs w:val="24"/>
          <w:lang w:val="pt-BR"/>
        </w:rPr>
        <w:t>Ranking digital de escola</w:t>
      </w:r>
      <w:r w:rsidR="00391AE5">
        <w:rPr>
          <w:rFonts w:ascii="Times New Roman" w:eastAsia="Times New Roman" w:hAnsi="Times New Roman" w:cs="Times New Roman"/>
          <w:bCs/>
          <w:sz w:val="24"/>
          <w:szCs w:val="24"/>
          <w:lang w:val="pt-BR"/>
        </w:rPr>
        <w:t>s</w:t>
      </w:r>
      <w:r w:rsidR="00A0379A">
        <w:rPr>
          <w:rFonts w:ascii="Times New Roman" w:eastAsia="Times New Roman" w:hAnsi="Times New Roman" w:cs="Times New Roman"/>
          <w:bCs/>
          <w:sz w:val="24"/>
          <w:szCs w:val="24"/>
          <w:lang w:val="pt-BR"/>
        </w:rPr>
        <w:t xml:space="preserve"> p</w:t>
      </w:r>
      <w:r w:rsidR="00251917">
        <w:rPr>
          <w:rFonts w:ascii="Times New Roman" w:eastAsia="Times New Roman" w:hAnsi="Times New Roman" w:cs="Times New Roman"/>
          <w:bCs/>
          <w:sz w:val="24"/>
          <w:szCs w:val="24"/>
          <w:lang w:val="pt-BR"/>
        </w:rPr>
        <w:t xml:space="preserve">úblicas”, com objetivo de gerar um ranking </w:t>
      </w:r>
      <w:proofErr w:type="gramStart"/>
      <w:r w:rsidR="00251917">
        <w:rPr>
          <w:rFonts w:ascii="Times New Roman" w:eastAsia="Times New Roman" w:hAnsi="Times New Roman" w:cs="Times New Roman"/>
          <w:bCs/>
          <w:sz w:val="24"/>
          <w:szCs w:val="24"/>
          <w:lang w:val="pt-BR"/>
        </w:rPr>
        <w:t>à</w:t>
      </w:r>
      <w:proofErr w:type="gramEnd"/>
      <w:r w:rsidR="00251917">
        <w:rPr>
          <w:rFonts w:ascii="Times New Roman" w:eastAsia="Times New Roman" w:hAnsi="Times New Roman" w:cs="Times New Roman"/>
          <w:bCs/>
          <w:sz w:val="24"/>
          <w:szCs w:val="24"/>
          <w:lang w:val="pt-BR"/>
        </w:rPr>
        <w:t xml:space="preserve"> partir do </w:t>
      </w:r>
      <w:r w:rsidR="00251917" w:rsidRPr="00251917">
        <w:rPr>
          <w:rFonts w:ascii="Times New Roman" w:eastAsia="Times New Roman" w:hAnsi="Times New Roman" w:cs="Times New Roman"/>
          <w:bCs/>
          <w:i/>
          <w:sz w:val="24"/>
          <w:szCs w:val="24"/>
          <w:lang w:val="pt-BR"/>
        </w:rPr>
        <w:t xml:space="preserve">feedback </w:t>
      </w:r>
      <w:r w:rsidR="00251917">
        <w:rPr>
          <w:rFonts w:ascii="Times New Roman" w:eastAsia="Times New Roman" w:hAnsi="Times New Roman" w:cs="Times New Roman"/>
          <w:bCs/>
          <w:sz w:val="24"/>
          <w:szCs w:val="24"/>
          <w:lang w:val="pt-BR"/>
        </w:rPr>
        <w:t xml:space="preserve">dos alunos e de seus responsáveis, e também notificar os usuários quando houver abertura de novas vagas. Desta forma nosso foco é </w:t>
      </w:r>
      <w:proofErr w:type="gramStart"/>
      <w:r w:rsidR="00895DFF">
        <w:rPr>
          <w:rFonts w:ascii="Times New Roman" w:eastAsia="Times New Roman" w:hAnsi="Times New Roman" w:cs="Times New Roman"/>
          <w:bCs/>
          <w:sz w:val="24"/>
          <w:szCs w:val="24"/>
          <w:lang w:val="pt-BR"/>
        </w:rPr>
        <w:t>melhor</w:t>
      </w:r>
      <w:ins w:id="16" w:author="Gabriela" w:date="2018-03-16T09:16:00Z">
        <w:r w:rsidR="0098186A">
          <w:rPr>
            <w:rFonts w:ascii="Times New Roman" w:eastAsia="Times New Roman" w:hAnsi="Times New Roman" w:cs="Times New Roman"/>
            <w:bCs/>
            <w:sz w:val="24"/>
            <w:szCs w:val="24"/>
            <w:lang w:val="pt-BR"/>
          </w:rPr>
          <w:t xml:space="preserve">ar </w:t>
        </w:r>
      </w:ins>
      <w:r w:rsidR="00895DFF">
        <w:rPr>
          <w:rFonts w:ascii="Times New Roman" w:eastAsia="Times New Roman" w:hAnsi="Times New Roman" w:cs="Times New Roman"/>
          <w:bCs/>
          <w:sz w:val="24"/>
          <w:szCs w:val="24"/>
          <w:lang w:val="pt-BR"/>
        </w:rPr>
        <w:t xml:space="preserve"> a</w:t>
      </w:r>
      <w:proofErr w:type="gramEnd"/>
      <w:r w:rsidR="00895DFF">
        <w:rPr>
          <w:rFonts w:ascii="Times New Roman" w:eastAsia="Times New Roman" w:hAnsi="Times New Roman" w:cs="Times New Roman"/>
          <w:bCs/>
          <w:sz w:val="24"/>
          <w:szCs w:val="24"/>
          <w:lang w:val="pt-BR"/>
        </w:rPr>
        <w:t xml:space="preserve"> relação entre </w:t>
      </w:r>
      <w:r w:rsidR="00251917">
        <w:rPr>
          <w:rFonts w:ascii="Times New Roman" w:eastAsia="Times New Roman" w:hAnsi="Times New Roman" w:cs="Times New Roman"/>
          <w:bCs/>
          <w:sz w:val="24"/>
          <w:szCs w:val="24"/>
          <w:lang w:val="pt-BR"/>
        </w:rPr>
        <w:t xml:space="preserve">comunidade </w:t>
      </w:r>
      <w:r w:rsidR="00895DFF">
        <w:rPr>
          <w:rFonts w:ascii="Times New Roman" w:eastAsia="Times New Roman" w:hAnsi="Times New Roman" w:cs="Times New Roman"/>
          <w:bCs/>
          <w:sz w:val="24"/>
          <w:szCs w:val="24"/>
          <w:lang w:val="pt-BR"/>
        </w:rPr>
        <w:t xml:space="preserve">e escolas, assim </w:t>
      </w:r>
      <w:commentRangeStart w:id="17"/>
      <w:r w:rsidR="00895DFF">
        <w:rPr>
          <w:rFonts w:ascii="Times New Roman" w:eastAsia="Times New Roman" w:hAnsi="Times New Roman" w:cs="Times New Roman"/>
          <w:bCs/>
          <w:sz w:val="24"/>
          <w:szCs w:val="24"/>
          <w:lang w:val="pt-BR"/>
        </w:rPr>
        <w:t xml:space="preserve">os usuários são </w:t>
      </w:r>
      <w:commentRangeEnd w:id="17"/>
      <w:r w:rsidR="00F21D9F">
        <w:rPr>
          <w:rStyle w:val="Refdecomentrio"/>
          <w:rFonts w:asciiTheme="minorHAnsi" w:eastAsiaTheme="minorHAnsi" w:hAnsiTheme="minorHAnsi" w:cstheme="minorBidi"/>
          <w:color w:val="auto"/>
          <w:bdr w:val="none" w:sz="0" w:space="0" w:color="auto"/>
          <w:lang w:val="pt-BR" w:eastAsia="en-US"/>
        </w:rPr>
        <w:commentReference w:id="17"/>
      </w:r>
      <w:r w:rsidR="00895DFF">
        <w:rPr>
          <w:rFonts w:ascii="Times New Roman" w:eastAsia="Times New Roman" w:hAnsi="Times New Roman" w:cs="Times New Roman"/>
          <w:bCs/>
          <w:sz w:val="24"/>
          <w:szCs w:val="24"/>
          <w:lang w:val="pt-BR"/>
        </w:rPr>
        <w:t xml:space="preserve">os educadores, alunos e </w:t>
      </w:r>
      <w:commentRangeStart w:id="18"/>
      <w:r w:rsidR="00895DFF">
        <w:rPr>
          <w:rFonts w:ascii="Times New Roman" w:eastAsia="Times New Roman" w:hAnsi="Times New Roman" w:cs="Times New Roman"/>
          <w:bCs/>
          <w:sz w:val="24"/>
          <w:szCs w:val="24"/>
          <w:lang w:val="pt-BR"/>
        </w:rPr>
        <w:t>seus responsáveis</w:t>
      </w:r>
      <w:commentRangeEnd w:id="18"/>
      <w:r w:rsidR="0098186A">
        <w:rPr>
          <w:rStyle w:val="Refdecomentrio"/>
          <w:rFonts w:asciiTheme="minorHAnsi" w:eastAsiaTheme="minorHAnsi" w:hAnsiTheme="minorHAnsi" w:cstheme="minorBidi"/>
          <w:color w:val="auto"/>
          <w:bdr w:val="none" w:sz="0" w:space="0" w:color="auto"/>
          <w:lang w:val="pt-BR" w:eastAsia="en-US"/>
        </w:rPr>
        <w:commentReference w:id="18"/>
      </w:r>
      <w:r w:rsidR="00895DFF">
        <w:rPr>
          <w:rFonts w:ascii="Times New Roman" w:eastAsia="Times New Roman" w:hAnsi="Times New Roman" w:cs="Times New Roman"/>
          <w:bCs/>
          <w:sz w:val="24"/>
          <w:szCs w:val="24"/>
          <w:lang w:val="pt-BR"/>
        </w:rPr>
        <w:t xml:space="preserve">. </w:t>
      </w:r>
      <w:commentRangeStart w:id="19"/>
      <w:r w:rsidR="00895DFF">
        <w:rPr>
          <w:rFonts w:ascii="Times New Roman" w:eastAsia="Times New Roman" w:hAnsi="Times New Roman" w:cs="Times New Roman"/>
          <w:bCs/>
          <w:sz w:val="24"/>
          <w:szCs w:val="24"/>
          <w:lang w:val="pt-BR"/>
        </w:rPr>
        <w:t xml:space="preserve">Uma das possíveis restrições é uma avaliação negativa por motivos externos e/ou pessoais, gerando o problema com a criação de contas não-oficiais. </w:t>
      </w:r>
      <w:commentRangeEnd w:id="19"/>
      <w:r w:rsidR="0098186A">
        <w:rPr>
          <w:rStyle w:val="Refdecomentrio"/>
          <w:rFonts w:asciiTheme="minorHAnsi" w:eastAsiaTheme="minorHAnsi" w:hAnsiTheme="minorHAnsi" w:cstheme="minorBidi"/>
          <w:color w:val="auto"/>
          <w:bdr w:val="none" w:sz="0" w:space="0" w:color="auto"/>
          <w:lang w:val="pt-BR" w:eastAsia="en-US"/>
        </w:rPr>
        <w:commentReference w:id="19"/>
      </w:r>
    </w:p>
    <w:p w14:paraId="311E6010" w14:textId="77777777" w:rsidR="00BE3693" w:rsidRDefault="00BE3693" w:rsidP="00BE3693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il"/>
          <w:lang w:eastAsia="pt-BR"/>
        </w:rPr>
      </w:pPr>
    </w:p>
    <w:p w14:paraId="75580D37" w14:textId="77777777" w:rsidR="00BE3693" w:rsidRDefault="00BE3693" w:rsidP="00BE3693">
      <w:pPr>
        <w:pStyle w:val="PargrafodaLista"/>
        <w:numPr>
          <w:ilvl w:val="1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BE3693">
        <w:rPr>
          <w:rFonts w:ascii="Times New Roman" w:hAnsi="Times New Roman" w:cs="Times New Roman"/>
          <w:b/>
          <w:sz w:val="28"/>
          <w:szCs w:val="28"/>
        </w:rPr>
        <w:t>Requisitos de usuário</w:t>
      </w:r>
    </w:p>
    <w:p w14:paraId="4DFFFB27" w14:textId="77777777" w:rsidR="00BE3693" w:rsidRPr="00BE3693" w:rsidRDefault="00BE3693" w:rsidP="00BE3693">
      <w:pPr>
        <w:pStyle w:val="PargrafodaLista"/>
        <w:rPr>
          <w:rFonts w:ascii="Times New Roman" w:hAnsi="Times New Roman" w:cs="Times New Roman"/>
          <w:b/>
          <w:sz w:val="28"/>
          <w:szCs w:val="28"/>
        </w:rPr>
      </w:pPr>
    </w:p>
    <w:p w14:paraId="7052F0E4" w14:textId="6D4B7033" w:rsidR="00BE3693" w:rsidRDefault="00223B38" w:rsidP="00BE3693">
      <w:pPr>
        <w:pStyle w:val="Pargrafoda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os usuários, aluno e responsável:</w:t>
      </w:r>
    </w:p>
    <w:p w14:paraId="38F03FFB" w14:textId="4FF49E97" w:rsidR="00BE3693" w:rsidRDefault="00391AE5" w:rsidP="00BE3693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RU1 – O usuário poderá </w:t>
      </w:r>
      <w:r w:rsidR="00966CD1">
        <w:rPr>
          <w:rFonts w:ascii="Times New Roman" w:hAnsi="Times New Roman" w:cs="Times New Roman"/>
          <w:sz w:val="24"/>
          <w:szCs w:val="24"/>
        </w:rPr>
        <w:t>u</w:t>
      </w:r>
      <w:r w:rsidR="00BE3693">
        <w:rPr>
          <w:rFonts w:ascii="Times New Roman" w:hAnsi="Times New Roman" w:cs="Times New Roman"/>
          <w:sz w:val="24"/>
          <w:szCs w:val="24"/>
        </w:rPr>
        <w:t>tilizar sua própria conta do Facebook para se cadastrar;</w:t>
      </w:r>
    </w:p>
    <w:p w14:paraId="73D36269" w14:textId="026AA2CF" w:rsidR="00BE3693" w:rsidRDefault="00391AE5" w:rsidP="00BE3693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 2 – O usuário poderá </w:t>
      </w:r>
      <w:r w:rsidR="00966CD1">
        <w:rPr>
          <w:rFonts w:ascii="Times New Roman" w:hAnsi="Times New Roman" w:cs="Times New Roman"/>
          <w:sz w:val="24"/>
          <w:szCs w:val="24"/>
        </w:rPr>
        <w:t>v</w:t>
      </w:r>
      <w:r w:rsidR="00BE3693">
        <w:rPr>
          <w:rFonts w:ascii="Times New Roman" w:hAnsi="Times New Roman" w:cs="Times New Roman"/>
          <w:sz w:val="24"/>
          <w:szCs w:val="24"/>
        </w:rPr>
        <w:t>erificar quais escolas tem vagas disponíveis;</w:t>
      </w:r>
    </w:p>
    <w:p w14:paraId="0F735B5F" w14:textId="0535109D" w:rsidR="00BE3693" w:rsidRDefault="00223B38" w:rsidP="00BE3693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RU3 – O usuário, aluno e responsável, poderá a</w:t>
      </w:r>
      <w:r w:rsidR="00BE3693">
        <w:rPr>
          <w:rFonts w:ascii="Times New Roman" w:hAnsi="Times New Roman" w:cs="Times New Roman"/>
          <w:sz w:val="24"/>
          <w:szCs w:val="24"/>
        </w:rPr>
        <w:t>valiar escolas na região por qualidade das estruturas e nível de ensino aplicado pelos educadores;</w:t>
      </w:r>
    </w:p>
    <w:p w14:paraId="5784FD7D" w14:textId="693DC991" w:rsidR="00BE3693" w:rsidRDefault="00223B38" w:rsidP="00BE3693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RU4 – O usuário </w:t>
      </w:r>
      <w:r w:rsidR="00966CD1">
        <w:rPr>
          <w:rFonts w:ascii="Times New Roman" w:hAnsi="Times New Roman" w:cs="Times New Roman"/>
          <w:sz w:val="24"/>
          <w:szCs w:val="24"/>
        </w:rPr>
        <w:t>poderá comentar</w:t>
      </w:r>
      <w:r w:rsidR="00BE3693">
        <w:rPr>
          <w:rFonts w:ascii="Times New Roman" w:hAnsi="Times New Roman" w:cs="Times New Roman"/>
          <w:sz w:val="24"/>
          <w:szCs w:val="24"/>
        </w:rPr>
        <w:t xml:space="preserve"> as avalições para uma melhor descrição;</w:t>
      </w:r>
    </w:p>
    <w:p w14:paraId="23FD842C" w14:textId="77777777" w:rsidR="00384E23" w:rsidRDefault="00384E23" w:rsidP="00BE3693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commentRangeStart w:id="20"/>
      <w:r>
        <w:rPr>
          <w:rFonts w:ascii="Times New Roman" w:hAnsi="Times New Roman" w:cs="Times New Roman"/>
          <w:sz w:val="24"/>
          <w:szCs w:val="24"/>
        </w:rPr>
        <w:t>Tirar dúvidas referentes a instituição.</w:t>
      </w:r>
      <w:commentRangeEnd w:id="20"/>
      <w:r w:rsidR="00F21D9F">
        <w:rPr>
          <w:rStyle w:val="Refdecomentrio"/>
        </w:rPr>
        <w:commentReference w:id="20"/>
      </w:r>
    </w:p>
    <w:p w14:paraId="4FC444B4" w14:textId="77777777" w:rsidR="00BE3693" w:rsidRDefault="00BE3693" w:rsidP="00BE3693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 para o usuário </w:t>
      </w:r>
      <w:r w:rsidR="00384E23">
        <w:rPr>
          <w:rFonts w:ascii="Times New Roman" w:hAnsi="Times New Roman" w:cs="Times New Roman"/>
          <w:sz w:val="24"/>
          <w:szCs w:val="24"/>
        </w:rPr>
        <w:t>educador, também há as opções de:</w:t>
      </w:r>
    </w:p>
    <w:p w14:paraId="378C9A7D" w14:textId="1571679B" w:rsidR="00384E23" w:rsidRPr="00384E23" w:rsidRDefault="00223B38" w:rsidP="00384E23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RU5- O usuário educador poderá r</w:t>
      </w:r>
      <w:r w:rsidR="00384E23">
        <w:rPr>
          <w:rFonts w:ascii="Times New Roman" w:hAnsi="Times New Roman" w:cs="Times New Roman"/>
          <w:sz w:val="24"/>
          <w:szCs w:val="24"/>
        </w:rPr>
        <w:t xml:space="preserve">eceber o </w:t>
      </w:r>
      <w:r w:rsidR="00384E23" w:rsidRPr="00384E23">
        <w:rPr>
          <w:rFonts w:ascii="Times New Roman" w:hAnsi="Times New Roman" w:cs="Times New Roman"/>
          <w:i/>
          <w:sz w:val="24"/>
          <w:szCs w:val="24"/>
        </w:rPr>
        <w:t xml:space="preserve">feedback </w:t>
      </w:r>
      <w:r w:rsidR="00384E23">
        <w:rPr>
          <w:rFonts w:ascii="Times New Roman" w:hAnsi="Times New Roman" w:cs="Times New Roman"/>
          <w:sz w:val="24"/>
          <w:szCs w:val="24"/>
        </w:rPr>
        <w:t>dos outros usuários;</w:t>
      </w:r>
    </w:p>
    <w:p w14:paraId="280F72DF" w14:textId="637187BE" w:rsidR="00384E23" w:rsidRPr="00985F49" w:rsidRDefault="00223B38" w:rsidP="00384E23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RU6- O usuário educador poderá r</w:t>
      </w:r>
      <w:r w:rsidR="00384E23">
        <w:rPr>
          <w:rFonts w:ascii="Times New Roman" w:hAnsi="Times New Roman" w:cs="Times New Roman"/>
          <w:sz w:val="24"/>
          <w:szCs w:val="24"/>
        </w:rPr>
        <w:t>esponder os comentários e as dúvidas postadas;</w:t>
      </w:r>
    </w:p>
    <w:p w14:paraId="3596E5BA" w14:textId="77777777" w:rsidR="00985F49" w:rsidRPr="00985F49" w:rsidRDefault="00985F49" w:rsidP="00985F49">
      <w:pPr>
        <w:rPr>
          <w:rFonts w:ascii="Times New Roman" w:hAnsi="Times New Roman" w:cs="Times New Roman"/>
          <w:i/>
          <w:sz w:val="24"/>
          <w:szCs w:val="24"/>
        </w:rPr>
      </w:pPr>
    </w:p>
    <w:p w14:paraId="22371B32" w14:textId="7718400A" w:rsidR="00985F49" w:rsidRPr="00985F49" w:rsidRDefault="00985F49" w:rsidP="00985F49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b/>
          <w:color w:val="212121"/>
          <w:sz w:val="24"/>
          <w:szCs w:val="24"/>
          <w:lang w:eastAsia="pt-BR"/>
        </w:rPr>
      </w:pPr>
      <w:r w:rsidRPr="00985F49">
        <w:rPr>
          <w:rFonts w:ascii="Times New Roman" w:eastAsia="Times New Roman" w:hAnsi="Times New Roman" w:cs="Times New Roman"/>
          <w:b/>
          <w:color w:val="212121"/>
          <w:sz w:val="24"/>
          <w:szCs w:val="24"/>
          <w:lang w:eastAsia="pt-BR"/>
        </w:rPr>
        <w:t>1.4</w:t>
      </w:r>
      <w:r w:rsidRPr="00985F49">
        <w:rPr>
          <w:rFonts w:ascii="Times New Roman" w:eastAsia="Times New Roman" w:hAnsi="Times New Roman" w:cs="Times New Roman"/>
          <w:b/>
          <w:color w:val="212121"/>
          <w:sz w:val="24"/>
          <w:szCs w:val="24"/>
          <w:lang w:eastAsia="pt-BR"/>
        </w:rPr>
        <w:tab/>
      </w:r>
      <w:r w:rsidRPr="00985F49">
        <w:rPr>
          <w:rFonts w:ascii="Times New Roman" w:eastAsia="Times New Roman" w:hAnsi="Times New Roman" w:cs="Times New Roman"/>
          <w:b/>
          <w:color w:val="212121"/>
          <w:sz w:val="28"/>
          <w:szCs w:val="28"/>
          <w:lang w:eastAsia="pt-BR"/>
        </w:rPr>
        <w:t>Requisitos Funcionais:</w:t>
      </w:r>
    </w:p>
    <w:p w14:paraId="371AFFF7" w14:textId="71116E60" w:rsidR="00985F49" w:rsidRPr="00985F49" w:rsidRDefault="00985F49" w:rsidP="00985F49">
      <w:pPr>
        <w:pStyle w:val="PargrafodaLista"/>
        <w:numPr>
          <w:ilvl w:val="0"/>
          <w:numId w:val="6"/>
        </w:numPr>
        <w:shd w:val="clear" w:color="auto" w:fill="FFFFFF"/>
        <w:spacing w:line="235" w:lineRule="atLeast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lang w:eastAsia="pt-BR"/>
        </w:rPr>
      </w:pPr>
      <w:r w:rsidRPr="00985F49">
        <w:rPr>
          <w:rFonts w:ascii="Times New Roman" w:eastAsia="Times New Roman" w:hAnsi="Times New Roman" w:cs="Times New Roman"/>
          <w:color w:val="212121"/>
          <w:sz w:val="24"/>
          <w:szCs w:val="24"/>
          <w:lang w:eastAsia="pt-BR"/>
        </w:rPr>
        <w:t>RF 1 - O sistema efetuara o cadastro de 3 tipos de usuários, alunos, responsáveis e educadores, estes cadastros serão feitos através de uma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pt-BR"/>
        </w:rPr>
        <w:t xml:space="preserve"> API</w:t>
      </w:r>
      <w:r w:rsidRPr="00985F49">
        <w:rPr>
          <w:rFonts w:ascii="Times New Roman" w:eastAsia="Times New Roman" w:hAnsi="Times New Roman" w:cs="Times New Roman"/>
          <w:color w:val="212121"/>
          <w:sz w:val="24"/>
          <w:szCs w:val="24"/>
          <w:lang w:eastAsia="pt-BR"/>
        </w:rPr>
        <w:t xml:space="preserve"> </w:t>
      </w:r>
      <w:proofErr w:type="spellStart"/>
      <w:r w:rsidRPr="00985F49">
        <w:rPr>
          <w:rFonts w:ascii="Times New Roman" w:eastAsia="Times New Roman" w:hAnsi="Times New Roman" w:cs="Times New Roman"/>
          <w:color w:val="212121"/>
          <w:sz w:val="24"/>
          <w:szCs w:val="24"/>
          <w:lang w:eastAsia="pt-BR"/>
        </w:rPr>
        <w:t>api</w:t>
      </w:r>
      <w:proofErr w:type="spellEnd"/>
      <w:r w:rsidRPr="00985F49">
        <w:rPr>
          <w:rFonts w:ascii="Times New Roman" w:eastAsia="Times New Roman" w:hAnsi="Times New Roman" w:cs="Times New Roman"/>
          <w:color w:val="212121"/>
          <w:sz w:val="24"/>
          <w:szCs w:val="24"/>
          <w:lang w:eastAsia="pt-BR"/>
        </w:rPr>
        <w:t xml:space="preserve"> do </w:t>
      </w:r>
      <w:r w:rsidRPr="00985F49">
        <w:rPr>
          <w:rFonts w:ascii="Times New Roman" w:eastAsia="Times New Roman" w:hAnsi="Times New Roman" w:cs="Times New Roman"/>
          <w:i/>
          <w:color w:val="212121"/>
          <w:sz w:val="24"/>
          <w:szCs w:val="24"/>
          <w:lang w:eastAsia="pt-BR"/>
        </w:rPr>
        <w:t>Facebook</w:t>
      </w:r>
      <w:r w:rsidRPr="00985F49">
        <w:rPr>
          <w:rFonts w:ascii="Times New Roman" w:eastAsia="Times New Roman" w:hAnsi="Times New Roman" w:cs="Times New Roman"/>
          <w:color w:val="212121"/>
          <w:sz w:val="24"/>
          <w:szCs w:val="24"/>
          <w:lang w:eastAsia="pt-BR"/>
        </w:rPr>
        <w:t xml:space="preserve"> ou um formulário de cadastro, que necessita de nome, endereço, instituição de ensino, número de matricula.</w:t>
      </w:r>
    </w:p>
    <w:p w14:paraId="21DA866B" w14:textId="77777777" w:rsidR="00985F49" w:rsidRPr="00985F49" w:rsidRDefault="00985F49" w:rsidP="00985F49">
      <w:pPr>
        <w:pStyle w:val="PargrafodaLista"/>
        <w:numPr>
          <w:ilvl w:val="0"/>
          <w:numId w:val="6"/>
        </w:numPr>
        <w:shd w:val="clear" w:color="auto" w:fill="FFFFFF"/>
        <w:spacing w:line="235" w:lineRule="atLeast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lang w:eastAsia="pt-BR"/>
        </w:rPr>
      </w:pPr>
      <w:r w:rsidRPr="00985F49">
        <w:rPr>
          <w:rFonts w:ascii="Times New Roman" w:eastAsia="Times New Roman" w:hAnsi="Times New Roman" w:cs="Times New Roman"/>
          <w:color w:val="212121"/>
          <w:sz w:val="24"/>
          <w:szCs w:val="24"/>
          <w:lang w:eastAsia="pt-BR"/>
        </w:rPr>
        <w:t>RF 2 – O sistema permitirá o usuário realizar avaliações que contribuirá para o ranking geral e/ou ranking especifico de cada categoria.</w:t>
      </w:r>
    </w:p>
    <w:p w14:paraId="5763689F" w14:textId="77777777" w:rsidR="00985F49" w:rsidRPr="00985F49" w:rsidRDefault="00985F49" w:rsidP="00985F49">
      <w:pPr>
        <w:pStyle w:val="PargrafodaLista"/>
        <w:numPr>
          <w:ilvl w:val="0"/>
          <w:numId w:val="6"/>
        </w:numPr>
        <w:shd w:val="clear" w:color="auto" w:fill="FFFFFF"/>
        <w:spacing w:line="235" w:lineRule="atLeast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lang w:eastAsia="pt-BR"/>
        </w:rPr>
      </w:pPr>
      <w:r w:rsidRPr="00985F49">
        <w:rPr>
          <w:rFonts w:ascii="Times New Roman" w:eastAsia="Times New Roman" w:hAnsi="Times New Roman" w:cs="Times New Roman"/>
          <w:color w:val="212121"/>
          <w:sz w:val="24"/>
          <w:szCs w:val="24"/>
          <w:lang w:eastAsia="pt-BR"/>
        </w:rPr>
        <w:t>RF 3 – O sistema exibira para cada escola quatro categorias de avaliação sendo elas, qualidade de ensino, infraestrutura, vagas disponíveis, e cursos extracurriculares.</w:t>
      </w:r>
    </w:p>
    <w:p w14:paraId="1BB18CFB" w14:textId="77777777" w:rsidR="00985F49" w:rsidRPr="00985F49" w:rsidRDefault="00985F49" w:rsidP="00985F49">
      <w:pPr>
        <w:pStyle w:val="PargrafodaLista"/>
        <w:numPr>
          <w:ilvl w:val="0"/>
          <w:numId w:val="6"/>
        </w:numPr>
        <w:shd w:val="clear" w:color="auto" w:fill="FFFFFF"/>
        <w:spacing w:line="235" w:lineRule="atLeast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lang w:eastAsia="pt-BR"/>
        </w:rPr>
      </w:pPr>
      <w:r w:rsidRPr="00985F49">
        <w:rPr>
          <w:rFonts w:ascii="Times New Roman" w:eastAsia="Times New Roman" w:hAnsi="Times New Roman" w:cs="Times New Roman"/>
          <w:color w:val="212121"/>
          <w:sz w:val="24"/>
          <w:szCs w:val="24"/>
          <w:lang w:eastAsia="pt-BR"/>
        </w:rPr>
        <w:lastRenderedPageBreak/>
        <w:t>RF 4 – O sistema possuirá um ranking dividido em diversas categorias, ranking geral de todas as notas, um ranking especifico por área.</w:t>
      </w:r>
    </w:p>
    <w:p w14:paraId="057A3E45" w14:textId="1103598F" w:rsidR="00985F49" w:rsidRPr="00985F49" w:rsidRDefault="00985F49" w:rsidP="00985F49">
      <w:pPr>
        <w:pStyle w:val="PargrafodaLista"/>
        <w:numPr>
          <w:ilvl w:val="0"/>
          <w:numId w:val="6"/>
        </w:numPr>
        <w:shd w:val="clear" w:color="auto" w:fill="FFFFFF"/>
        <w:spacing w:line="235" w:lineRule="atLeast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lang w:eastAsia="pt-BR"/>
        </w:rPr>
      </w:pPr>
      <w:r w:rsidRPr="00985F49">
        <w:rPr>
          <w:rFonts w:ascii="Times New Roman" w:eastAsia="Times New Roman" w:hAnsi="Times New Roman" w:cs="Times New Roman"/>
          <w:color w:val="212121"/>
          <w:sz w:val="24"/>
          <w:szCs w:val="24"/>
          <w:lang w:eastAsia="pt-BR"/>
        </w:rPr>
        <w:t>RF 5 – O sistema</w:t>
      </w:r>
      <w:del w:id="21" w:author="Gabriela" w:date="2018-03-16T09:22:00Z">
        <w:r w:rsidDel="00F21D9F">
          <w:rPr>
            <w:rFonts w:ascii="Times New Roman" w:eastAsia="Times New Roman" w:hAnsi="Times New Roman" w:cs="Times New Roman"/>
            <w:color w:val="212121"/>
            <w:sz w:val="24"/>
            <w:szCs w:val="24"/>
            <w:lang w:eastAsia="pt-BR"/>
          </w:rPr>
          <w:delText>foc</w:delText>
        </w:r>
      </w:del>
      <w:r w:rsidRPr="00985F49">
        <w:rPr>
          <w:rFonts w:ascii="Times New Roman" w:eastAsia="Times New Roman" w:hAnsi="Times New Roman" w:cs="Times New Roman"/>
          <w:color w:val="212121"/>
          <w:sz w:val="24"/>
          <w:szCs w:val="24"/>
          <w:lang w:eastAsia="pt-BR"/>
        </w:rPr>
        <w:t xml:space="preserve"> utilizara uma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pt-BR"/>
        </w:rPr>
        <w:t>API</w:t>
      </w:r>
      <w:r w:rsidRPr="00985F49">
        <w:rPr>
          <w:rFonts w:ascii="Times New Roman" w:eastAsia="Times New Roman" w:hAnsi="Times New Roman" w:cs="Times New Roman"/>
          <w:color w:val="212121"/>
          <w:sz w:val="24"/>
          <w:szCs w:val="24"/>
          <w:lang w:eastAsia="pt-BR"/>
        </w:rPr>
        <w:t xml:space="preserve"> do</w:t>
      </w:r>
      <w:r w:rsidRPr="00985F49">
        <w:rPr>
          <w:rFonts w:ascii="Times New Roman" w:eastAsia="Times New Roman" w:hAnsi="Times New Roman" w:cs="Times New Roman"/>
          <w:i/>
          <w:color w:val="212121"/>
          <w:sz w:val="24"/>
          <w:szCs w:val="24"/>
          <w:lang w:eastAsia="pt-BR"/>
        </w:rPr>
        <w:t xml:space="preserve"> </w:t>
      </w:r>
      <w:proofErr w:type="spellStart"/>
      <w:r w:rsidRPr="00985F49">
        <w:rPr>
          <w:rFonts w:ascii="Times New Roman" w:eastAsia="Times New Roman" w:hAnsi="Times New Roman" w:cs="Times New Roman"/>
          <w:i/>
          <w:color w:val="212121"/>
          <w:sz w:val="24"/>
          <w:szCs w:val="24"/>
          <w:lang w:eastAsia="pt-BR"/>
        </w:rPr>
        <w:t>GoogleMaps</w:t>
      </w:r>
      <w:proofErr w:type="spellEnd"/>
      <w:r w:rsidRPr="00985F49">
        <w:rPr>
          <w:rFonts w:ascii="Times New Roman" w:eastAsia="Times New Roman" w:hAnsi="Times New Roman" w:cs="Times New Roman"/>
          <w:color w:val="212121"/>
          <w:sz w:val="24"/>
          <w:szCs w:val="24"/>
          <w:lang w:eastAsia="pt-BR"/>
        </w:rPr>
        <w:t xml:space="preserve"> para verificar as escolas próximas.</w:t>
      </w:r>
    </w:p>
    <w:p w14:paraId="1DE731B7" w14:textId="1A22AF2E" w:rsidR="00985F49" w:rsidRDefault="00985F49" w:rsidP="00985F49">
      <w:pPr>
        <w:pStyle w:val="PargrafodaLista"/>
        <w:shd w:val="clear" w:color="auto" w:fill="FFFFFF"/>
        <w:spacing w:line="235" w:lineRule="atLeast"/>
        <w:ind w:left="1428"/>
        <w:rPr>
          <w:rFonts w:ascii="Calibri" w:eastAsia="Times New Roman" w:hAnsi="Calibri" w:cs="Calibri"/>
          <w:color w:val="212121"/>
          <w:lang w:eastAsia="pt-BR"/>
        </w:rPr>
      </w:pPr>
      <w:r w:rsidRPr="00985F49">
        <w:rPr>
          <w:rFonts w:ascii="Times New Roman" w:eastAsia="Times New Roman" w:hAnsi="Times New Roman" w:cs="Times New Roman"/>
          <w:color w:val="212121"/>
          <w:sz w:val="24"/>
          <w:szCs w:val="24"/>
          <w:lang w:eastAsia="pt-BR"/>
        </w:rPr>
        <w:t>RF 6 – O sistema permitirá que os usuários alunos e responsáveis ao fazer a avaliação comentem sobre a escola, e para os usuários educadores será possível dar uma réplica</w:t>
      </w:r>
      <w:r w:rsidRPr="00985F49">
        <w:rPr>
          <w:rFonts w:ascii="Calibri" w:eastAsia="Times New Roman" w:hAnsi="Calibri" w:cs="Calibri"/>
          <w:color w:val="212121"/>
          <w:lang w:eastAsia="pt-BR"/>
        </w:rPr>
        <w:t>.</w:t>
      </w:r>
    </w:p>
    <w:p w14:paraId="2F7496DF" w14:textId="3FD77C8B" w:rsidR="00985F49" w:rsidRPr="00985F49" w:rsidRDefault="00985F49" w:rsidP="00985F49">
      <w:pPr>
        <w:shd w:val="clear" w:color="auto" w:fill="FFFFFF"/>
        <w:spacing w:line="235" w:lineRule="atLeast"/>
        <w:ind w:left="360" w:firstLine="348"/>
        <w:rPr>
          <w:rFonts w:ascii="Calibri" w:eastAsia="Times New Roman" w:hAnsi="Calibri" w:cs="Calibri"/>
          <w:color w:val="212121"/>
          <w:lang w:eastAsia="pt-BR"/>
        </w:rPr>
      </w:pPr>
      <w:r w:rsidRPr="00985F49">
        <w:rPr>
          <w:rFonts w:ascii="Times New Roman" w:eastAsia="Times New Roman" w:hAnsi="Times New Roman" w:cs="Times New Roman"/>
          <w:b/>
          <w:color w:val="212121"/>
          <w:sz w:val="28"/>
          <w:szCs w:val="28"/>
          <w:lang w:eastAsia="pt-BR"/>
        </w:rPr>
        <w:t>1.5.</w:t>
      </w:r>
      <w:r w:rsidRPr="00985F49">
        <w:rPr>
          <w:rFonts w:ascii="Times New Roman" w:eastAsia="Times New Roman" w:hAnsi="Times New Roman" w:cs="Times New Roman"/>
          <w:color w:val="212121"/>
          <w:lang w:eastAsia="pt-BR"/>
        </w:rPr>
        <w:t xml:space="preserve">  </w:t>
      </w:r>
      <w:r w:rsidRPr="00985F49">
        <w:rPr>
          <w:rFonts w:ascii="Times New Roman" w:eastAsia="Times New Roman" w:hAnsi="Times New Roman" w:cs="Times New Roman"/>
          <w:b/>
          <w:color w:val="212121"/>
          <w:sz w:val="28"/>
          <w:szCs w:val="28"/>
          <w:lang w:eastAsia="pt-BR"/>
        </w:rPr>
        <w:t>Requisitos Não Funcionais:</w:t>
      </w:r>
    </w:p>
    <w:p w14:paraId="73366CB9" w14:textId="77777777" w:rsidR="00F82FE9" w:rsidRDefault="00985F49" w:rsidP="00985F49">
      <w:pPr>
        <w:pStyle w:val="PargrafodaLista"/>
        <w:numPr>
          <w:ilvl w:val="0"/>
          <w:numId w:val="6"/>
        </w:numPr>
        <w:shd w:val="clear" w:color="auto" w:fill="FFFFFF"/>
        <w:spacing w:line="235" w:lineRule="atLeast"/>
        <w:jc w:val="both"/>
        <w:rPr>
          <w:ins w:id="22" w:author="Gabriela" w:date="2018-03-16T09:24:00Z"/>
          <w:rFonts w:ascii="Times New Roman" w:eastAsia="Times New Roman" w:hAnsi="Times New Roman" w:cs="Times New Roman"/>
          <w:color w:val="212121"/>
          <w:sz w:val="24"/>
          <w:szCs w:val="24"/>
          <w:lang w:eastAsia="pt-BR"/>
        </w:rPr>
      </w:pPr>
      <w:r w:rsidRPr="00985F49">
        <w:rPr>
          <w:rFonts w:ascii="Times New Roman" w:eastAsia="Times New Roman" w:hAnsi="Times New Roman" w:cs="Times New Roman"/>
          <w:color w:val="212121"/>
          <w:sz w:val="24"/>
          <w:szCs w:val="24"/>
          <w:lang w:eastAsia="pt-BR"/>
        </w:rPr>
        <w:t xml:space="preserve">RNF 1 – O sistema garantirá a segurança, através de um código de verificação enviado ao </w:t>
      </w:r>
      <w:proofErr w:type="spellStart"/>
      <w:r w:rsidRPr="00985F49">
        <w:rPr>
          <w:rFonts w:ascii="Times New Roman" w:eastAsia="Times New Roman" w:hAnsi="Times New Roman" w:cs="Times New Roman"/>
          <w:color w:val="212121"/>
          <w:sz w:val="24"/>
          <w:szCs w:val="24"/>
          <w:lang w:eastAsia="pt-BR"/>
        </w:rPr>
        <w:t>email</w:t>
      </w:r>
      <w:proofErr w:type="spellEnd"/>
      <w:r w:rsidRPr="00985F49">
        <w:rPr>
          <w:rFonts w:ascii="Times New Roman" w:eastAsia="Times New Roman" w:hAnsi="Times New Roman" w:cs="Times New Roman"/>
          <w:color w:val="212121"/>
          <w:sz w:val="24"/>
          <w:szCs w:val="24"/>
          <w:lang w:eastAsia="pt-BR"/>
        </w:rPr>
        <w:t xml:space="preserve"> do usuário no término do cadastro, reduzindo assim as fraudes. </w:t>
      </w:r>
    </w:p>
    <w:p w14:paraId="26CCC28E" w14:textId="4994C0AE" w:rsidR="00985F49" w:rsidRPr="00985F49" w:rsidRDefault="00985F49" w:rsidP="00985F49">
      <w:pPr>
        <w:pStyle w:val="PargrafodaLista"/>
        <w:numPr>
          <w:ilvl w:val="0"/>
          <w:numId w:val="6"/>
        </w:numPr>
        <w:shd w:val="clear" w:color="auto" w:fill="FFFFFF"/>
        <w:spacing w:line="235" w:lineRule="atLeast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lang w:eastAsia="pt-BR"/>
        </w:rPr>
      </w:pPr>
      <w:r w:rsidRPr="00985F49">
        <w:rPr>
          <w:rFonts w:ascii="Times New Roman" w:eastAsia="Times New Roman" w:hAnsi="Times New Roman" w:cs="Times New Roman"/>
          <w:color w:val="212121"/>
          <w:sz w:val="24"/>
          <w:szCs w:val="24"/>
          <w:lang w:eastAsia="pt-BR"/>
        </w:rPr>
        <w:t xml:space="preserve">Para garantir a </w:t>
      </w:r>
      <w:ins w:id="23" w:author="Gabriela" w:date="2018-03-16T09:24:00Z">
        <w:r w:rsidR="00F82FE9">
          <w:rPr>
            <w:rFonts w:ascii="Times New Roman" w:eastAsia="Times New Roman" w:hAnsi="Times New Roman" w:cs="Times New Roman"/>
            <w:color w:val="212121"/>
            <w:sz w:val="24"/>
            <w:szCs w:val="24"/>
            <w:lang w:eastAsia="pt-BR"/>
          </w:rPr>
          <w:t xml:space="preserve">confiabilidade </w:t>
        </w:r>
      </w:ins>
      <w:del w:id="24" w:author="Gabriela" w:date="2018-03-16T09:24:00Z">
        <w:r w:rsidRPr="00985F49" w:rsidDel="00F82FE9">
          <w:rPr>
            <w:rFonts w:ascii="Times New Roman" w:eastAsia="Times New Roman" w:hAnsi="Times New Roman" w:cs="Times New Roman"/>
            <w:color w:val="212121"/>
            <w:sz w:val="24"/>
            <w:szCs w:val="24"/>
            <w:lang w:eastAsia="pt-BR"/>
          </w:rPr>
          <w:delText xml:space="preserve">segurança </w:delText>
        </w:r>
      </w:del>
      <w:r w:rsidRPr="00985F49">
        <w:rPr>
          <w:rFonts w:ascii="Times New Roman" w:eastAsia="Times New Roman" w:hAnsi="Times New Roman" w:cs="Times New Roman"/>
          <w:color w:val="212121"/>
          <w:sz w:val="24"/>
          <w:szCs w:val="24"/>
          <w:lang w:eastAsia="pt-BR"/>
        </w:rPr>
        <w:t>nas avaliações, somente os alunos e responsáveis matriculados na escola poderão realizar a avaliação da mesma, e as réplicas de avaliações e comentários por parte dos educadores só poderão ser feitas se os mesmos forem cadastrados na escola.</w:t>
      </w:r>
    </w:p>
    <w:p w14:paraId="18507763" w14:textId="77777777" w:rsidR="00985F49" w:rsidRPr="00985F49" w:rsidRDefault="00985F49" w:rsidP="00985F49">
      <w:pPr>
        <w:pStyle w:val="PargrafodaLista"/>
        <w:numPr>
          <w:ilvl w:val="0"/>
          <w:numId w:val="6"/>
        </w:numPr>
        <w:shd w:val="clear" w:color="auto" w:fill="FFFFFF"/>
        <w:spacing w:line="235" w:lineRule="atLeast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lang w:eastAsia="pt-BR"/>
        </w:rPr>
      </w:pPr>
      <w:r w:rsidRPr="00985F49">
        <w:rPr>
          <w:rFonts w:ascii="Times New Roman" w:eastAsia="Times New Roman" w:hAnsi="Times New Roman" w:cs="Times New Roman"/>
          <w:color w:val="212121"/>
          <w:sz w:val="24"/>
          <w:szCs w:val="24"/>
          <w:lang w:eastAsia="pt-BR"/>
        </w:rPr>
        <w:t xml:space="preserve">RNF 2 – O sistema ficará disponível </w:t>
      </w:r>
      <w:proofErr w:type="gramStart"/>
      <w:r w:rsidRPr="00985F49">
        <w:rPr>
          <w:rFonts w:ascii="Times New Roman" w:eastAsia="Times New Roman" w:hAnsi="Times New Roman" w:cs="Times New Roman"/>
          <w:color w:val="212121"/>
          <w:sz w:val="24"/>
          <w:szCs w:val="24"/>
          <w:lang w:eastAsia="pt-BR"/>
        </w:rPr>
        <w:t>24/7</w:t>
      </w:r>
      <w:proofErr w:type="gramEnd"/>
      <w:r w:rsidRPr="00985F49">
        <w:rPr>
          <w:rFonts w:ascii="Times New Roman" w:eastAsia="Times New Roman" w:hAnsi="Times New Roman" w:cs="Times New Roman"/>
          <w:color w:val="212121"/>
          <w:sz w:val="24"/>
          <w:szCs w:val="24"/>
          <w:lang w:eastAsia="pt-BR"/>
        </w:rPr>
        <w:t xml:space="preserve"> mas a atualização de seus dados não será feita em real time, para não sobrecarrega-lo.</w:t>
      </w:r>
    </w:p>
    <w:p w14:paraId="6200D479" w14:textId="77777777" w:rsidR="00985F49" w:rsidRPr="00985F49" w:rsidRDefault="00985F49" w:rsidP="00985F49">
      <w:pPr>
        <w:pStyle w:val="PargrafodaLista"/>
        <w:numPr>
          <w:ilvl w:val="0"/>
          <w:numId w:val="6"/>
        </w:numPr>
        <w:shd w:val="clear" w:color="auto" w:fill="FFFFFF"/>
        <w:spacing w:line="235" w:lineRule="atLeast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lang w:eastAsia="pt-BR"/>
        </w:rPr>
      </w:pPr>
      <w:r w:rsidRPr="00985F49">
        <w:rPr>
          <w:rFonts w:ascii="Times New Roman" w:eastAsia="Times New Roman" w:hAnsi="Times New Roman" w:cs="Times New Roman"/>
          <w:color w:val="212121"/>
          <w:sz w:val="24"/>
          <w:szCs w:val="24"/>
          <w:lang w:eastAsia="pt-BR"/>
        </w:rPr>
        <w:t>RNF 3 – O sistema responderá em até 2 segundos garantindo um desempenho rápido.</w:t>
      </w:r>
    </w:p>
    <w:p w14:paraId="54E4190C" w14:textId="77777777" w:rsidR="00985F49" w:rsidRPr="00985F49" w:rsidRDefault="00985F49" w:rsidP="00985F49">
      <w:pPr>
        <w:pStyle w:val="PargrafodaLista"/>
        <w:numPr>
          <w:ilvl w:val="0"/>
          <w:numId w:val="6"/>
        </w:numPr>
        <w:shd w:val="clear" w:color="auto" w:fill="FFFFFF"/>
        <w:spacing w:line="235" w:lineRule="atLeast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lang w:eastAsia="pt-BR"/>
        </w:rPr>
      </w:pPr>
      <w:r w:rsidRPr="00985F49">
        <w:rPr>
          <w:rFonts w:ascii="Times New Roman" w:eastAsia="Times New Roman" w:hAnsi="Times New Roman" w:cs="Times New Roman"/>
          <w:color w:val="212121"/>
          <w:sz w:val="24"/>
          <w:szCs w:val="24"/>
          <w:lang w:eastAsia="pt-BR"/>
        </w:rPr>
        <w:t>RNF 4 – O sistema terá um layout clean, com navegação através de imagens e um menu para alternar entre ranking e escolas próximas, isto fará com que o sistema seja de fácil utilização e entendimento.</w:t>
      </w:r>
    </w:p>
    <w:p w14:paraId="73B69718" w14:textId="5FCB0903" w:rsidR="00384E23" w:rsidRDefault="00384E23" w:rsidP="00985F49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0B2597DA" w14:textId="0E402D67" w:rsidR="00985F49" w:rsidRDefault="00985F49" w:rsidP="00985F49">
      <w:pPr>
        <w:ind w:left="708"/>
        <w:rPr>
          <w:rFonts w:ascii="Times New Roman" w:hAnsi="Times New Roman" w:cs="Times New Roman"/>
          <w:b/>
          <w:sz w:val="28"/>
          <w:szCs w:val="28"/>
        </w:rPr>
      </w:pPr>
      <w:r w:rsidRPr="00985F49">
        <w:rPr>
          <w:rFonts w:ascii="Times New Roman" w:hAnsi="Times New Roman" w:cs="Times New Roman"/>
          <w:b/>
          <w:sz w:val="28"/>
          <w:szCs w:val="28"/>
        </w:rPr>
        <w:t>1.6. Incrementos</w:t>
      </w:r>
    </w:p>
    <w:p w14:paraId="4F1A9093" w14:textId="6954C97F" w:rsidR="00985F49" w:rsidRDefault="00985F49" w:rsidP="00985F49">
      <w:pPr>
        <w:ind w:left="708"/>
        <w:rPr>
          <w:rFonts w:ascii="Times New Roman" w:hAnsi="Times New Roman" w:cs="Times New Roman"/>
          <w:b/>
          <w:sz w:val="28"/>
          <w:szCs w:val="28"/>
        </w:rPr>
      </w:pPr>
    </w:p>
    <w:p w14:paraId="74C2F642" w14:textId="47CA3BD9" w:rsidR="00985F49" w:rsidRPr="00C82F96" w:rsidDel="00C82F96" w:rsidRDefault="00985F49" w:rsidP="00C82F96">
      <w:pPr>
        <w:ind w:left="708"/>
        <w:rPr>
          <w:del w:id="25" w:author="GUSTAVO DOS SANTOS SILVA" w:date="2018-03-10T12:38:00Z"/>
          <w:rFonts w:ascii="Times New Roman" w:hAnsi="Times New Roman" w:cs="Times New Roman"/>
          <w:sz w:val="24"/>
          <w:szCs w:val="24"/>
        </w:rPr>
      </w:pPr>
      <w:r w:rsidRPr="00C82F96">
        <w:rPr>
          <w:rFonts w:ascii="Times New Roman" w:hAnsi="Times New Roman" w:cs="Times New Roman"/>
          <w:sz w:val="24"/>
          <w:szCs w:val="24"/>
        </w:rPr>
        <w:t xml:space="preserve">IC1- </w:t>
      </w:r>
      <w:proofErr w:type="spellStart"/>
      <w:r w:rsidRPr="00C82F96">
        <w:rPr>
          <w:rFonts w:ascii="Times New Roman" w:hAnsi="Times New Roman" w:cs="Times New Roman"/>
          <w:sz w:val="24"/>
          <w:szCs w:val="24"/>
        </w:rPr>
        <w:t>Cadastro</w:t>
      </w:r>
      <w:ins w:id="26" w:author="GUSTAVO DOS SANTOS SILVA" w:date="2018-03-10T12:38:00Z">
        <w:r w:rsidR="00C82F96" w:rsidRPr="00C82F96">
          <w:rPr>
            <w:rFonts w:ascii="Times New Roman" w:hAnsi="Times New Roman" w:cs="Times New Roman"/>
            <w:sz w:val="24"/>
            <w:szCs w:val="24"/>
          </w:rPr>
          <w:t>:</w:t>
        </w:r>
      </w:ins>
      <w:del w:id="27" w:author="GUSTAVO DOS SANTOS SILVA" w:date="2018-03-10T12:38:00Z">
        <w:r w:rsidRPr="00C82F96" w:rsidDel="00C82F96">
          <w:rPr>
            <w:rFonts w:ascii="Times New Roman" w:hAnsi="Times New Roman" w:cs="Times New Roman"/>
            <w:sz w:val="24"/>
            <w:szCs w:val="24"/>
          </w:rPr>
          <w:delText>:</w:delText>
        </w:r>
      </w:del>
    </w:p>
    <w:p w14:paraId="631858F9" w14:textId="6248730F" w:rsidR="00985F49" w:rsidRPr="00C82F96" w:rsidRDefault="00985F49" w:rsidP="00C82F96">
      <w:pPr>
        <w:ind w:left="708"/>
        <w:rPr>
          <w:rFonts w:ascii="Times New Roman" w:hAnsi="Times New Roman" w:cs="Times New Roman"/>
          <w:sz w:val="24"/>
          <w:szCs w:val="24"/>
        </w:rPr>
      </w:pPr>
      <w:r w:rsidRPr="00C82F96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C82F96">
        <w:rPr>
          <w:rFonts w:ascii="Times New Roman" w:hAnsi="Times New Roman" w:cs="Times New Roman"/>
          <w:sz w:val="24"/>
          <w:szCs w:val="24"/>
        </w:rPr>
        <w:t xml:space="preserve"> incremento é focado na RF 1.</w:t>
      </w:r>
    </w:p>
    <w:p w14:paraId="321DFAC8" w14:textId="6BCAE811" w:rsidR="00985F49" w:rsidRPr="00C82F96" w:rsidRDefault="00985F49" w:rsidP="00C82F96">
      <w:pPr>
        <w:ind w:left="708"/>
        <w:rPr>
          <w:rFonts w:ascii="Times New Roman" w:hAnsi="Times New Roman" w:cs="Times New Roman"/>
          <w:sz w:val="24"/>
          <w:szCs w:val="24"/>
        </w:rPr>
      </w:pPr>
      <w:r w:rsidRPr="00C82F96">
        <w:rPr>
          <w:rFonts w:ascii="Times New Roman" w:hAnsi="Times New Roman" w:cs="Times New Roman"/>
          <w:sz w:val="24"/>
          <w:szCs w:val="24"/>
        </w:rPr>
        <w:t>IC2 – Localização:</w:t>
      </w:r>
    </w:p>
    <w:p w14:paraId="5FB0979D" w14:textId="04E7D5B0" w:rsidR="00985F49" w:rsidRPr="00C82F96" w:rsidRDefault="00985F49" w:rsidP="00C82F96">
      <w:pPr>
        <w:ind w:left="708"/>
        <w:rPr>
          <w:rFonts w:ascii="Times New Roman" w:hAnsi="Times New Roman" w:cs="Times New Roman"/>
          <w:sz w:val="24"/>
          <w:szCs w:val="24"/>
        </w:rPr>
      </w:pPr>
      <w:r w:rsidRPr="00C82F96">
        <w:rPr>
          <w:rFonts w:ascii="Times New Roman" w:hAnsi="Times New Roman" w:cs="Times New Roman"/>
          <w:sz w:val="24"/>
          <w:szCs w:val="24"/>
        </w:rPr>
        <w:t>Este incremento é focado no RF 5.</w:t>
      </w:r>
    </w:p>
    <w:p w14:paraId="04305CD3" w14:textId="5026EC7B" w:rsidR="00985F49" w:rsidRPr="00C82F96" w:rsidRDefault="00985F49" w:rsidP="00C82F96">
      <w:pPr>
        <w:ind w:left="708"/>
        <w:rPr>
          <w:rFonts w:ascii="Times New Roman" w:hAnsi="Times New Roman" w:cs="Times New Roman"/>
          <w:sz w:val="24"/>
          <w:szCs w:val="24"/>
        </w:rPr>
      </w:pPr>
      <w:r w:rsidRPr="00C82F96">
        <w:rPr>
          <w:rFonts w:ascii="Times New Roman" w:hAnsi="Times New Roman" w:cs="Times New Roman"/>
          <w:sz w:val="24"/>
          <w:szCs w:val="24"/>
        </w:rPr>
        <w:t>IC3- Avaliação e ranking:</w:t>
      </w:r>
      <w:bookmarkStart w:id="28" w:name="_GoBack"/>
      <w:bookmarkEnd w:id="28"/>
    </w:p>
    <w:p w14:paraId="146CAB9B" w14:textId="4CFD6EB8" w:rsidR="00985F49" w:rsidRPr="00C82F96" w:rsidRDefault="00985F49" w:rsidP="00C82F96">
      <w:pPr>
        <w:ind w:left="708"/>
        <w:rPr>
          <w:rFonts w:ascii="Times New Roman" w:hAnsi="Times New Roman" w:cs="Times New Roman"/>
          <w:sz w:val="24"/>
          <w:szCs w:val="24"/>
        </w:rPr>
      </w:pPr>
      <w:r w:rsidRPr="00C82F96">
        <w:rPr>
          <w:rFonts w:ascii="Times New Roman" w:hAnsi="Times New Roman" w:cs="Times New Roman"/>
          <w:sz w:val="24"/>
          <w:szCs w:val="24"/>
        </w:rPr>
        <w:t>Este incremento é focado nos RF 2 e RF 4.</w:t>
      </w:r>
    </w:p>
    <w:p w14:paraId="001512E6" w14:textId="24C2F9E0" w:rsidR="00985F49" w:rsidRPr="00C82F96" w:rsidRDefault="00985F49" w:rsidP="00C82F96">
      <w:pPr>
        <w:ind w:left="708"/>
        <w:rPr>
          <w:rFonts w:ascii="Times New Roman" w:hAnsi="Times New Roman" w:cs="Times New Roman"/>
          <w:sz w:val="24"/>
          <w:szCs w:val="24"/>
        </w:rPr>
      </w:pPr>
      <w:r w:rsidRPr="00C82F96">
        <w:rPr>
          <w:rFonts w:ascii="Times New Roman" w:hAnsi="Times New Roman" w:cs="Times New Roman"/>
          <w:sz w:val="24"/>
          <w:szCs w:val="24"/>
        </w:rPr>
        <w:t>IC4 – Comentários</w:t>
      </w:r>
    </w:p>
    <w:p w14:paraId="66F8CAB5" w14:textId="319DC705" w:rsidR="00985F49" w:rsidRPr="00C82F96" w:rsidRDefault="00985F49" w:rsidP="00C82F96">
      <w:pPr>
        <w:ind w:left="708"/>
        <w:rPr>
          <w:rFonts w:ascii="Times New Roman" w:hAnsi="Times New Roman" w:cs="Times New Roman"/>
          <w:sz w:val="24"/>
          <w:szCs w:val="24"/>
        </w:rPr>
      </w:pPr>
      <w:r w:rsidRPr="00C82F96">
        <w:rPr>
          <w:rFonts w:ascii="Times New Roman" w:hAnsi="Times New Roman" w:cs="Times New Roman"/>
          <w:sz w:val="24"/>
          <w:szCs w:val="24"/>
        </w:rPr>
        <w:t>Este incremento é focado no RF 6.</w:t>
      </w:r>
    </w:p>
    <w:p w14:paraId="66676AAC" w14:textId="77777777" w:rsidR="00985F49" w:rsidRDefault="00985F49" w:rsidP="00C82F96">
      <w:pPr>
        <w:ind w:left="708"/>
        <w:rPr>
          <w:rFonts w:ascii="Times New Roman" w:hAnsi="Times New Roman" w:cs="Times New Roman"/>
          <w:b/>
          <w:sz w:val="28"/>
          <w:szCs w:val="28"/>
        </w:rPr>
      </w:pPr>
    </w:p>
    <w:p w14:paraId="74EC91A5" w14:textId="77777777" w:rsidR="00985F49" w:rsidRDefault="00985F49" w:rsidP="00985F49">
      <w:pPr>
        <w:ind w:left="708"/>
        <w:rPr>
          <w:rFonts w:ascii="Times New Roman" w:hAnsi="Times New Roman" w:cs="Times New Roman"/>
          <w:b/>
          <w:sz w:val="28"/>
          <w:szCs w:val="28"/>
        </w:rPr>
      </w:pPr>
    </w:p>
    <w:p w14:paraId="3F69F110" w14:textId="26BF1F55" w:rsidR="00985F49" w:rsidRPr="00985F49" w:rsidRDefault="00985F49" w:rsidP="00985F49">
      <w:pPr>
        <w:ind w:left="708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ins w:id="29" w:author="Gabriela" w:date="2018-03-16T09:25:00Z">
        <w:r w:rsidR="00F82FE9">
          <w:rPr>
            <w:rFonts w:ascii="Times New Roman" w:hAnsi="Times New Roman" w:cs="Times New Roman"/>
            <w:b/>
            <w:sz w:val="28"/>
            <w:szCs w:val="28"/>
          </w:rPr>
          <w:t>E o RF3 não será implementado</w:t>
        </w:r>
      </w:ins>
      <w:ins w:id="30" w:author="Gabriela" w:date="2018-03-16T09:26:00Z">
        <w:r w:rsidR="00F82FE9">
          <w:rPr>
            <w:rFonts w:ascii="Times New Roman" w:hAnsi="Times New Roman" w:cs="Times New Roman"/>
            <w:b/>
            <w:sz w:val="28"/>
            <w:szCs w:val="28"/>
          </w:rPr>
          <w:t>????</w:t>
        </w:r>
      </w:ins>
    </w:p>
    <w:sectPr w:rsidR="00985F49" w:rsidRPr="00985F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7" w:author="Gabriela" w:date="2018-03-16T09:18:00Z" w:initials="G">
    <w:p w14:paraId="216C2B85" w14:textId="52318433" w:rsidR="00F21D9F" w:rsidRDefault="00F21D9F">
      <w:pPr>
        <w:pStyle w:val="Textodecomentrio"/>
      </w:pPr>
      <w:r>
        <w:rPr>
          <w:rStyle w:val="Refdecomentrio"/>
        </w:rPr>
        <w:annotationRef/>
      </w:r>
      <w:r>
        <w:t>E a comunidade não será usuária, o sistema não era para alguém encontrar uma escola para os filhos?</w:t>
      </w:r>
    </w:p>
  </w:comment>
  <w:comment w:id="18" w:author="Gabriela" w:date="2018-03-16T09:17:00Z" w:initials="G">
    <w:p w14:paraId="388327B7" w14:textId="0880BD5F" w:rsidR="0098186A" w:rsidRDefault="0098186A">
      <w:pPr>
        <w:pStyle w:val="Textodecomentrio"/>
      </w:pPr>
      <w:r>
        <w:rPr>
          <w:rStyle w:val="Refdecomentrio"/>
        </w:rPr>
        <w:annotationRef/>
      </w:r>
      <w:r>
        <w:t>Seus responsáveis????</w:t>
      </w:r>
    </w:p>
  </w:comment>
  <w:comment w:id="19" w:author="Gabriela" w:date="2018-03-16T09:17:00Z" w:initials="G">
    <w:p w14:paraId="4DEDA906" w14:textId="562B2ED9" w:rsidR="0098186A" w:rsidRDefault="0098186A">
      <w:pPr>
        <w:pStyle w:val="Textodecomentrio"/>
      </w:pPr>
      <w:r>
        <w:rPr>
          <w:rStyle w:val="Refdecomentrio"/>
        </w:rPr>
        <w:annotationRef/>
      </w:r>
      <w:r>
        <w:t>Deveria ter um moderador.</w:t>
      </w:r>
    </w:p>
  </w:comment>
  <w:comment w:id="20" w:author="Gabriela" w:date="2018-03-16T09:20:00Z" w:initials="G">
    <w:p w14:paraId="50A97F41" w14:textId="7E0A2947" w:rsidR="00F21D9F" w:rsidRDefault="00F21D9F">
      <w:pPr>
        <w:pStyle w:val="Textodecomentrio"/>
      </w:pPr>
      <w:r>
        <w:rPr>
          <w:rStyle w:val="Refdecomentrio"/>
        </w:rPr>
        <w:annotationRef/>
      </w:r>
      <w:r>
        <w:t>Isto é um outro requisito?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16C2B85" w15:done="0"/>
  <w15:commentEx w15:paraId="388327B7" w15:done="0"/>
  <w15:commentEx w15:paraId="4DEDA906" w15:done="0"/>
  <w15:commentEx w15:paraId="50A97F4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16C2B85" w16cid:durableId="1E560A68"/>
  <w16cid:commentId w16cid:paraId="388327B7" w16cid:durableId="1E560A1A"/>
  <w16cid:commentId w16cid:paraId="4DEDA906" w16cid:durableId="1E560A3D"/>
  <w16cid:commentId w16cid:paraId="50A97F41" w16cid:durableId="1E560AF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 Neue">
    <w:altName w:val="MV Boli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A163A"/>
    <w:multiLevelType w:val="hybridMultilevel"/>
    <w:tmpl w:val="AA78354E"/>
    <w:lvl w:ilvl="0" w:tplc="0416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" w15:restartNumberingAfterBreak="0">
    <w:nsid w:val="0950012F"/>
    <w:multiLevelType w:val="hybridMultilevel"/>
    <w:tmpl w:val="2FA2D07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FE57DCD"/>
    <w:multiLevelType w:val="hybridMultilevel"/>
    <w:tmpl w:val="CEF06A6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6E014FD"/>
    <w:multiLevelType w:val="multilevel"/>
    <w:tmpl w:val="A3EE6E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  <w:sz w:val="24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  <w:b w:val="0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sz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  <w:sz w:val="24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  <w:sz w:val="24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  <w:sz w:val="24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 w:val="0"/>
        <w:sz w:val="24"/>
      </w:rPr>
    </w:lvl>
  </w:abstractNum>
  <w:abstractNum w:abstractNumId="4" w15:restartNumberingAfterBreak="0">
    <w:nsid w:val="6151247A"/>
    <w:multiLevelType w:val="hybridMultilevel"/>
    <w:tmpl w:val="08FAC30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24777B9"/>
    <w:multiLevelType w:val="hybridMultilevel"/>
    <w:tmpl w:val="98B83A2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7BB64DF0"/>
    <w:multiLevelType w:val="multilevel"/>
    <w:tmpl w:val="FCA8659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hAnsi="Times New Roman" w:cs="Times New Roman" w:hint="default"/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3"/>
  </w:num>
  <w:num w:numId="5">
    <w:abstractNumId w:val="2"/>
  </w:num>
  <w:num w:numId="6">
    <w:abstractNumId w:val="5"/>
  </w:num>
  <w:num w:numId="7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Gabriela">
    <w15:presenceInfo w15:providerId="None" w15:userId="Gabriela"/>
  </w15:person>
  <w15:person w15:author="GUSTAVO DOS SANTOS SILVA">
    <w15:presenceInfo w15:providerId="None" w15:userId="GUSTAVO DOS SANTOS SILV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6B72"/>
    <w:rsid w:val="00223B38"/>
    <w:rsid w:val="00251917"/>
    <w:rsid w:val="003454DB"/>
    <w:rsid w:val="00384E23"/>
    <w:rsid w:val="00391AE5"/>
    <w:rsid w:val="004372D6"/>
    <w:rsid w:val="004C6DB8"/>
    <w:rsid w:val="00576B72"/>
    <w:rsid w:val="0066467B"/>
    <w:rsid w:val="00895DFF"/>
    <w:rsid w:val="00966CD1"/>
    <w:rsid w:val="0098186A"/>
    <w:rsid w:val="00985F49"/>
    <w:rsid w:val="00A0379A"/>
    <w:rsid w:val="00AD4C50"/>
    <w:rsid w:val="00BE3693"/>
    <w:rsid w:val="00C67687"/>
    <w:rsid w:val="00C82F96"/>
    <w:rsid w:val="00D5055F"/>
    <w:rsid w:val="00F21D9F"/>
    <w:rsid w:val="00F82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D390B"/>
  <w15:chartTrackingRefBased/>
  <w15:docId w15:val="{979A8614-2717-4709-9909-33243B27B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Body">
    <w:name w:val="Body"/>
    <w:rsid w:val="00576B7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val="en-US" w:eastAsia="pt-BR"/>
    </w:rPr>
  </w:style>
  <w:style w:type="paragraph" w:customStyle="1" w:styleId="xmsonormal">
    <w:name w:val="x_msonormal"/>
    <w:basedOn w:val="Normal"/>
    <w:rsid w:val="00576B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BE3693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D4C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D4C50"/>
    <w:rPr>
      <w:rFonts w:ascii="Segoe UI" w:hAnsi="Segoe UI" w:cs="Segoe UI"/>
      <w:sz w:val="18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rsid w:val="00AD4C5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D4C5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D4C50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D4C5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D4C5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057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570473-CC86-4DAF-9C4E-623484393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648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DOS SANTOS SILVA</dc:creator>
  <cp:keywords/>
  <dc:description/>
  <cp:lastModifiedBy>Gabriela</cp:lastModifiedBy>
  <cp:revision>6</cp:revision>
  <dcterms:created xsi:type="dcterms:W3CDTF">2018-03-16T12:14:00Z</dcterms:created>
  <dcterms:modified xsi:type="dcterms:W3CDTF">2018-03-16T12:27:00Z</dcterms:modified>
</cp:coreProperties>
</file>