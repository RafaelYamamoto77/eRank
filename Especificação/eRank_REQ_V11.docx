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E7DF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C24BD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FE51170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1DAB95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F0565FF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D26B93C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19D1C3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3507FFC" w14:textId="77777777" w:rsidR="00576B72" w:rsidRPr="00966CD1" w:rsidRDefault="00576B72" w:rsidP="00966CD1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</w:rPr>
      </w:pPr>
    </w:p>
    <w:p w14:paraId="12303187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DE8B872" w14:textId="110605ED" w:rsidR="00576B72" w:rsidRPr="00966CD1" w:rsidRDefault="00966CD1" w:rsidP="00966CD1">
      <w:pPr>
        <w:pStyle w:val="Body"/>
        <w:jc w:val="center"/>
        <w:rPr>
          <w:rFonts w:ascii="Times New Roman" w:eastAsia="Times New Roman" w:hAnsi="Times New Roman" w:cs="Times New Roman"/>
          <w:b/>
          <w:sz w:val="60"/>
          <w:szCs w:val="60"/>
          <w:lang w:val="pt-BR"/>
        </w:rPr>
      </w:pPr>
      <w:r w:rsidRPr="00966CD1">
        <w:rPr>
          <w:rFonts w:ascii="Times New Roman" w:eastAsia="Times New Roman" w:hAnsi="Times New Roman" w:cs="Times New Roman"/>
          <w:b/>
          <w:sz w:val="60"/>
          <w:szCs w:val="60"/>
          <w:lang w:val="pt-BR"/>
        </w:rPr>
        <w:t>eRank</w:t>
      </w:r>
    </w:p>
    <w:p w14:paraId="43F8D44A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BF503C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19EF4E2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A256B28" w14:textId="77777777" w:rsidR="00576B72" w:rsidRPr="005B2555" w:rsidRDefault="00576B72" w:rsidP="00576B72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BR"/>
        </w:rPr>
      </w:pPr>
    </w:p>
    <w:p w14:paraId="588C83F8" w14:textId="77777777" w:rsidR="00576B72" w:rsidRPr="005B2555" w:rsidRDefault="004C6DB8" w:rsidP="00576B7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pt-BR"/>
        </w:rPr>
      </w:pPr>
      <w:r>
        <w:rPr>
          <w:rFonts w:ascii="Times New Roman" w:hAnsi="Times New Roman"/>
          <w:b/>
          <w:bCs/>
          <w:sz w:val="40"/>
          <w:szCs w:val="40"/>
          <w:lang w:val="pt-BR"/>
        </w:rPr>
        <w:t>Documento de especificação</w:t>
      </w:r>
    </w:p>
    <w:p w14:paraId="78EAE0CD" w14:textId="77777777" w:rsidR="00576B72" w:rsidRPr="005B2555" w:rsidRDefault="00576B72" w:rsidP="00966CD1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5BF124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E2E2D0C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C832914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ECBF10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EB8B9E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6757E498" w14:textId="3BCE6BE3" w:rsidR="00576B72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90DAC38" w14:textId="1C94C87F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2DC7633" w14:textId="2EAF2FA3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1C34108" w14:textId="0AA287F5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8467063" w14:textId="61524A26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CF378E2" w14:textId="13715138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D458005" w14:textId="6E4D463C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58C66E8" w14:textId="1654968B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620182E" w14:textId="584C73B4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FF95D0" w14:textId="732302BC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12CCCA7" w14:textId="4EB3DAF0" w:rsidR="00C67687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56D31B58" w14:textId="7F77CE68" w:rsidR="00C67687" w:rsidRPr="005B2555" w:rsidRDefault="00C67687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31E97DE7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CA8C9F" w14:textId="77777777" w:rsidR="00966CD1" w:rsidRDefault="00AD4C50" w:rsidP="00384E23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Autores: </w:t>
      </w:r>
    </w:p>
    <w:p w14:paraId="1DE6FF11" w14:textId="60CB9A7D" w:rsidR="00966CD1" w:rsidRDefault="00384E23" w:rsidP="00384E23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 xml:space="preserve">Gustavo dos Santos Silva </w:t>
      </w:r>
      <w:r w:rsidRPr="005B2555">
        <w:rPr>
          <w:rFonts w:ascii="Times New Roman" w:hAnsi="Times New Roman"/>
          <w:sz w:val="24"/>
          <w:szCs w:val="24"/>
          <w:lang w:val="pt-BR"/>
        </w:rPr>
        <w:tab/>
      </w:r>
      <w:r w:rsidR="00966CD1"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5B2555">
        <w:rPr>
          <w:rFonts w:ascii="Times New Roman" w:hAnsi="Times New Roman"/>
          <w:sz w:val="24"/>
          <w:szCs w:val="24"/>
          <w:lang w:val="pt-BR"/>
        </w:rPr>
        <w:t>R.A. 22115054-3</w:t>
      </w:r>
    </w:p>
    <w:p w14:paraId="00D59536" w14:textId="77777777" w:rsidR="00966CD1" w:rsidRDefault="00966CD1" w:rsidP="00966CD1">
      <w:pPr>
        <w:pStyle w:val="Body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Style w:val="Refdecomentrio"/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pt-BR" w:eastAsia="en-US"/>
        </w:rPr>
        <w:t>Rafael Yuji Ueda Yamamoto  R.A.22115018-8</w:t>
      </w:r>
    </w:p>
    <w:p w14:paraId="58EB23F6" w14:textId="6E16EED7" w:rsidR="00384E23" w:rsidRPr="005B2555" w:rsidRDefault="00384E23" w:rsidP="00966CD1">
      <w:pPr>
        <w:pStyle w:val="Body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Victor Tadayuki Matsumoto</w:t>
      </w:r>
      <w:r>
        <w:rPr>
          <w:rFonts w:ascii="Times New Roman" w:hAnsi="Times New Roman"/>
          <w:sz w:val="24"/>
          <w:szCs w:val="24"/>
          <w:lang w:val="pt-BR"/>
        </w:rPr>
        <w:tab/>
        <w:t xml:space="preserve"> </w:t>
      </w:r>
      <w:r w:rsidR="00966CD1">
        <w:rPr>
          <w:rFonts w:ascii="Times New Roman" w:hAnsi="Times New Roman"/>
          <w:sz w:val="24"/>
          <w:szCs w:val="24"/>
          <w:lang w:val="pt-BR"/>
        </w:rPr>
        <w:t xml:space="preserve">R.A. </w:t>
      </w:r>
      <w:r>
        <w:rPr>
          <w:rFonts w:ascii="Times New Roman" w:hAnsi="Times New Roman"/>
          <w:sz w:val="24"/>
          <w:szCs w:val="24"/>
          <w:lang w:val="pt-BR"/>
        </w:rPr>
        <w:t>22113033-9</w:t>
      </w:r>
    </w:p>
    <w:p w14:paraId="4FCF7E17" w14:textId="174DE6FA" w:rsidR="00576B72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2A2B800" w14:textId="394F66B4" w:rsidR="00966CD1" w:rsidRPr="005B2555" w:rsidRDefault="00966CD1" w:rsidP="00966CD1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Data de emissão: 10 de março de 2018</w:t>
      </w:r>
    </w:p>
    <w:p w14:paraId="66251D82" w14:textId="77777777" w:rsidR="00576B72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Revisor: Gabriela Barbarán</w:t>
      </w:r>
    </w:p>
    <w:p w14:paraId="38E9E64F" w14:textId="27A93451" w:rsidR="00384E23" w:rsidRDefault="00384E23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4C76B63B" w14:textId="5C622265" w:rsidR="00C67687" w:rsidRPr="005B2555" w:rsidRDefault="00C67687" w:rsidP="00384E23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03535A0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1456F533" w14:textId="77777777" w:rsidR="00576B72" w:rsidRPr="005B2555" w:rsidRDefault="00576B72" w:rsidP="00576B72">
      <w:pPr>
        <w:pStyle w:val="Body"/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Centro Universitário da FEI</w:t>
      </w:r>
    </w:p>
    <w:p w14:paraId="6709503C" w14:textId="4A78D5CB" w:rsidR="00576B72" w:rsidRDefault="00576B72" w:rsidP="00576B72">
      <w:pPr>
        <w:pStyle w:val="Body"/>
        <w:jc w:val="center"/>
        <w:rPr>
          <w:rFonts w:ascii="Times New Roman" w:hAnsi="Times New Roman"/>
          <w:sz w:val="24"/>
          <w:szCs w:val="24"/>
          <w:lang w:val="pt-BR"/>
        </w:rPr>
      </w:pPr>
      <w:r w:rsidRPr="005B2555">
        <w:rPr>
          <w:rFonts w:ascii="Times New Roman" w:hAnsi="Times New Roman"/>
          <w:sz w:val="24"/>
          <w:szCs w:val="24"/>
          <w:lang w:val="pt-BR"/>
        </w:rPr>
        <w:t>São Bernardo do Campo</w:t>
      </w:r>
    </w:p>
    <w:p w14:paraId="3F695908" w14:textId="7BE49AD0" w:rsidR="00966CD1" w:rsidRDefault="00966CD1" w:rsidP="00966CD1">
      <w:pPr>
        <w:pStyle w:val="Body"/>
        <w:rPr>
          <w:rFonts w:ascii="Times New Roman" w:hAnsi="Times New Roman"/>
          <w:sz w:val="24"/>
          <w:szCs w:val="24"/>
          <w:lang w:val="pt-BR"/>
        </w:rPr>
      </w:pPr>
    </w:p>
    <w:p w14:paraId="0EE1AD4B" w14:textId="77777777" w:rsidR="00C67687" w:rsidRPr="005B2555" w:rsidRDefault="00C67687" w:rsidP="00C67687">
      <w:pPr>
        <w:pStyle w:val="Body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2B98F5AC" w14:textId="77777777" w:rsidR="00576B72" w:rsidRDefault="004C6DB8" w:rsidP="004C6DB8">
      <w:pPr>
        <w:pStyle w:val="Body"/>
        <w:numPr>
          <w:ilvl w:val="1"/>
          <w:numId w:val="3"/>
        </w:numPr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4C6DB8">
        <w:rPr>
          <w:rFonts w:ascii="Times New Roman" w:hAnsi="Times New Roman"/>
          <w:b/>
          <w:bCs/>
          <w:sz w:val="28"/>
          <w:szCs w:val="28"/>
          <w:lang w:val="pt-BR"/>
        </w:rPr>
        <w:t>Objetivo do documento</w:t>
      </w:r>
    </w:p>
    <w:p w14:paraId="6DB483F8" w14:textId="77777777" w:rsidR="00223B38" w:rsidRPr="00223B38" w:rsidRDefault="00223B38" w:rsidP="00C67687">
      <w:pPr>
        <w:pStyle w:val="Body"/>
        <w:jc w:val="both"/>
        <w:rPr>
          <w:rFonts w:ascii="Times New Roman" w:hAnsi="Times New Roman"/>
          <w:b/>
          <w:bCs/>
          <w:sz w:val="28"/>
          <w:szCs w:val="28"/>
          <w:lang w:val="pt-BR"/>
        </w:rPr>
      </w:pPr>
    </w:p>
    <w:p w14:paraId="26E07E91" w14:textId="4137B9E1" w:rsidR="00BE3693" w:rsidRDefault="004C6DB8" w:rsidP="00BE3693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O documento possibilita</w:t>
      </w:r>
      <w:r w:rsidRPr="004C6DB8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levantar e avaliar requisitos para refinar as funcionalidades e características necessárias para gerar um produto final de qualidade </w:t>
      </w: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lastRenderedPageBreak/>
        <w:t xml:space="preserve">com garantias de estrutura e benefícios para a comunidade analisando aspectos sociais </w:t>
      </w:r>
      <w:r w:rsidR="00BE3693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requisitados.</w:t>
      </w:r>
    </w:p>
    <w:p w14:paraId="0D6451D4" w14:textId="3FA72D36" w:rsidR="00BE3693" w:rsidRDefault="00223B38" w:rsidP="00223B38">
      <w:pPr>
        <w:pStyle w:val="Body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Este documento é destinado ao cliente e também para as equipes de desenvolvimento e de teste.</w:t>
      </w:r>
    </w:p>
    <w:p w14:paraId="5CA3DAA0" w14:textId="77777777" w:rsidR="00BE3693" w:rsidRDefault="00BE3693" w:rsidP="00BE3693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</w:p>
    <w:p w14:paraId="15071733" w14:textId="77777777" w:rsidR="00576B72" w:rsidRPr="00BE3693" w:rsidRDefault="00A0379A" w:rsidP="00BE3693">
      <w:pPr>
        <w:pStyle w:val="Body"/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8"/>
          <w:szCs w:val="28"/>
          <w:lang w:val="pt-BR"/>
        </w:rPr>
        <w:t>Documento Geral do Produto</w:t>
      </w:r>
    </w:p>
    <w:p w14:paraId="4C11C8A8" w14:textId="77777777" w:rsidR="00576B72" w:rsidRPr="004C6DB8" w:rsidRDefault="00576B72" w:rsidP="00576B72">
      <w:pPr>
        <w:pStyle w:val="Body"/>
        <w:jc w:val="both"/>
        <w:rPr>
          <w:rFonts w:ascii="Times New Roman" w:eastAsia="Times New Roman" w:hAnsi="Times New Roman" w:cs="Times New Roman"/>
          <w:lang w:val="pt-BR"/>
        </w:rPr>
      </w:pPr>
    </w:p>
    <w:p w14:paraId="614BB9A9" w14:textId="0B7E3E9F" w:rsidR="00895DFF" w:rsidRDefault="00576B72" w:rsidP="00895DFF">
      <w:pPr>
        <w:pStyle w:val="Body"/>
        <w:jc w:val="both"/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</w:pPr>
      <w:r w:rsidRPr="004C6DB8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ab/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O nome do nosso produto é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“</w:t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Ranking digital de escola</w:t>
      </w:r>
      <w:r w:rsidR="00391AE5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>s</w:t>
      </w:r>
      <w:r w:rsidR="00A0379A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 p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úblicas”, com objetivo de gerar um ranking à partir do </w:t>
      </w:r>
      <w:r w:rsidR="00251917" w:rsidRPr="00251917">
        <w:rPr>
          <w:rFonts w:ascii="Times New Roman" w:eastAsia="Times New Roman" w:hAnsi="Times New Roman" w:cs="Times New Roman"/>
          <w:bCs/>
          <w:i/>
          <w:sz w:val="24"/>
          <w:szCs w:val="24"/>
          <w:lang w:val="pt-BR"/>
        </w:rPr>
        <w:t xml:space="preserve">feedback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dos alunos e de seus responsáveis, e também notificar os usuários quando houver abertura de novas vagas. Desta forma nosso foco é </w:t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melhor a relação entre </w:t>
      </w:r>
      <w:r w:rsidR="00251917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comunidade </w:t>
      </w:r>
      <w:r w:rsidR="00895DFF">
        <w:rPr>
          <w:rFonts w:ascii="Times New Roman" w:eastAsia="Times New Roman" w:hAnsi="Times New Roman" w:cs="Times New Roman"/>
          <w:bCs/>
          <w:sz w:val="24"/>
          <w:szCs w:val="24"/>
          <w:lang w:val="pt-BR"/>
        </w:rPr>
        <w:t xml:space="preserve">e escolas, assim os usuários são os educadores, alunos e seus responsáveis. Uma das possíveis restrições é uma avaliação negativa por motivos externos e/ou pessoais, gerando o problema com a criação de contas não-oficiais. </w:t>
      </w:r>
    </w:p>
    <w:p w14:paraId="311E6010" w14:textId="77777777" w:rsidR="00BE3693" w:rsidRDefault="00BE3693" w:rsidP="00BE3693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il"/>
          <w:lang w:eastAsia="pt-BR"/>
        </w:rPr>
      </w:pPr>
    </w:p>
    <w:p w14:paraId="75580D37" w14:textId="77777777" w:rsidR="00BE3693" w:rsidRDefault="00BE3693" w:rsidP="00BE3693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BE3693">
        <w:rPr>
          <w:rFonts w:ascii="Times New Roman" w:hAnsi="Times New Roman" w:cs="Times New Roman"/>
          <w:b/>
          <w:sz w:val="28"/>
          <w:szCs w:val="28"/>
        </w:rPr>
        <w:t>Requisitos de usuário</w:t>
      </w:r>
    </w:p>
    <w:p w14:paraId="4DFFFB27" w14:textId="77777777" w:rsidR="00BE3693" w:rsidRPr="00BE3693" w:rsidRDefault="00BE3693" w:rsidP="00BE3693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14:paraId="7052F0E4" w14:textId="6D4B7033" w:rsidR="00BE3693" w:rsidRDefault="00223B38" w:rsidP="00BE3693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os usuários, aluno e responsável:</w:t>
      </w:r>
    </w:p>
    <w:p w14:paraId="38F03FFB" w14:textId="4FF49E97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RU1 – O usuário poderá </w:t>
      </w:r>
      <w:r w:rsidR="00966CD1">
        <w:rPr>
          <w:rFonts w:ascii="Times New Roman" w:hAnsi="Times New Roman" w:cs="Times New Roman"/>
          <w:sz w:val="24"/>
          <w:szCs w:val="24"/>
        </w:rPr>
        <w:t>u</w:t>
      </w:r>
      <w:r w:rsidR="00BE3693">
        <w:rPr>
          <w:rFonts w:ascii="Times New Roman" w:hAnsi="Times New Roman" w:cs="Times New Roman"/>
          <w:sz w:val="24"/>
          <w:szCs w:val="24"/>
        </w:rPr>
        <w:t>tilizar sua própria conta do Facebook para se cadastrar;</w:t>
      </w:r>
    </w:p>
    <w:p w14:paraId="73D36269" w14:textId="026AA2CF" w:rsidR="00BE3693" w:rsidRDefault="00391AE5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 2 – O usuário poderá </w:t>
      </w:r>
      <w:r w:rsidR="00966CD1">
        <w:rPr>
          <w:rFonts w:ascii="Times New Roman" w:hAnsi="Times New Roman" w:cs="Times New Roman"/>
          <w:sz w:val="24"/>
          <w:szCs w:val="24"/>
        </w:rPr>
        <w:t>v</w:t>
      </w:r>
      <w:r w:rsidR="00BE3693">
        <w:rPr>
          <w:rFonts w:ascii="Times New Roman" w:hAnsi="Times New Roman" w:cs="Times New Roman"/>
          <w:sz w:val="24"/>
          <w:szCs w:val="24"/>
        </w:rPr>
        <w:t>erificar quais escolas tem vagas disponíveis;</w:t>
      </w:r>
    </w:p>
    <w:p w14:paraId="0F735B5F" w14:textId="0535109D" w:rsidR="00BE3693" w:rsidRDefault="00223B38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RU3 – O usuário, aluno e responsável, poderá a</w:t>
      </w:r>
      <w:r w:rsidR="00BE3693">
        <w:rPr>
          <w:rFonts w:ascii="Times New Roman" w:hAnsi="Times New Roman" w:cs="Times New Roman"/>
          <w:sz w:val="24"/>
          <w:szCs w:val="24"/>
        </w:rPr>
        <w:t>valiar escolas na região por qualidade das estruturas e nível de ensino aplicado pelos educadores;</w:t>
      </w:r>
    </w:p>
    <w:p w14:paraId="5784FD7D" w14:textId="693DC991" w:rsidR="00BE3693" w:rsidRDefault="00223B38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RU4 – O usuário </w:t>
      </w:r>
      <w:r w:rsidR="00966CD1">
        <w:rPr>
          <w:rFonts w:ascii="Times New Roman" w:hAnsi="Times New Roman" w:cs="Times New Roman"/>
          <w:sz w:val="24"/>
          <w:szCs w:val="24"/>
        </w:rPr>
        <w:t>poderá comentar</w:t>
      </w:r>
      <w:r w:rsidR="00BE3693">
        <w:rPr>
          <w:rFonts w:ascii="Times New Roman" w:hAnsi="Times New Roman" w:cs="Times New Roman"/>
          <w:sz w:val="24"/>
          <w:szCs w:val="24"/>
        </w:rPr>
        <w:t xml:space="preserve"> as avalições para uma melhor descrição;</w:t>
      </w:r>
    </w:p>
    <w:p w14:paraId="23FD842C" w14:textId="77777777" w:rsidR="00384E23" w:rsidRDefault="00384E23" w:rsidP="00BE369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Tirar dúvidas referentes a instituição.</w:t>
      </w:r>
    </w:p>
    <w:p w14:paraId="4FC444B4" w14:textId="77777777" w:rsidR="00BE3693" w:rsidRDefault="00BE3693" w:rsidP="00BE3693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o usuário </w:t>
      </w:r>
      <w:r w:rsidR="00384E23">
        <w:rPr>
          <w:rFonts w:ascii="Times New Roman" w:hAnsi="Times New Roman" w:cs="Times New Roman"/>
          <w:sz w:val="24"/>
          <w:szCs w:val="24"/>
        </w:rPr>
        <w:t>educador, também há as opções de:</w:t>
      </w:r>
    </w:p>
    <w:p w14:paraId="378C9A7D" w14:textId="1571679B" w:rsidR="00384E23" w:rsidRPr="00384E23" w:rsidRDefault="00223B38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RU5- O usuário educador poderá r</w:t>
      </w:r>
      <w:r w:rsidR="00384E23">
        <w:rPr>
          <w:rFonts w:ascii="Times New Roman" w:hAnsi="Times New Roman" w:cs="Times New Roman"/>
          <w:sz w:val="24"/>
          <w:szCs w:val="24"/>
        </w:rPr>
        <w:t xml:space="preserve">eceber o </w:t>
      </w:r>
      <w:r w:rsidR="00384E23" w:rsidRPr="00384E23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r w:rsidR="00384E23">
        <w:rPr>
          <w:rFonts w:ascii="Times New Roman" w:hAnsi="Times New Roman" w:cs="Times New Roman"/>
          <w:sz w:val="24"/>
          <w:szCs w:val="24"/>
        </w:rPr>
        <w:t>dos outros usuários;</w:t>
      </w:r>
    </w:p>
    <w:p w14:paraId="280F72DF" w14:textId="637187BE" w:rsidR="00384E23" w:rsidRPr="00985F49" w:rsidRDefault="00223B38" w:rsidP="00384E2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RU6- O usuário educador poderá r</w:t>
      </w:r>
      <w:r w:rsidR="00384E23">
        <w:rPr>
          <w:rFonts w:ascii="Times New Roman" w:hAnsi="Times New Roman" w:cs="Times New Roman"/>
          <w:sz w:val="24"/>
          <w:szCs w:val="24"/>
        </w:rPr>
        <w:t>esponder os comentários e as dúvidas postadas;</w:t>
      </w:r>
    </w:p>
    <w:p w14:paraId="3596E5BA" w14:textId="77777777" w:rsidR="00985F49" w:rsidRPr="00985F49" w:rsidRDefault="00985F49" w:rsidP="00985F49">
      <w:pPr>
        <w:rPr>
          <w:rFonts w:ascii="Times New Roman" w:hAnsi="Times New Roman" w:cs="Times New Roman"/>
          <w:i/>
          <w:sz w:val="24"/>
          <w:szCs w:val="24"/>
        </w:rPr>
      </w:pPr>
    </w:p>
    <w:p w14:paraId="22371B32" w14:textId="7718400A" w:rsidR="00985F49" w:rsidRPr="00985F49" w:rsidRDefault="00985F49" w:rsidP="00985F4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>1.4</w:t>
      </w:r>
      <w:r w:rsidRPr="00985F49"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pt-BR"/>
        </w:rPr>
        <w:tab/>
      </w: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Requisitos Funcionais:</w:t>
      </w:r>
    </w:p>
    <w:p w14:paraId="371AFFF7" w14:textId="71116E60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1 - O sistema efetuara o cadastro de 3 tipos de usuários, alunos, responsáveis e educadores, estes cadastros serão feitos através de uma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API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api do </w:t>
      </w:r>
      <w:r w:rsidRPr="00985F49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pt-BR"/>
        </w:rPr>
        <w:t>Facebook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ou um formulário de cadastro, que necessita de nome, endereço, instituição de ensino, número de matricula.</w:t>
      </w:r>
    </w:p>
    <w:p w14:paraId="21DA866B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2 – O sistema permitirá o usuário realizar avaliações que contribuirá para o ranking geral e/ou ranking especifico de cada categoria.</w:t>
      </w:r>
    </w:p>
    <w:p w14:paraId="5763689F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3 – O sistema exibira para cada escola quatro categorias de avaliação sendo elas, qualidade de ensino, infraestrutura, vagas disponíveis, e cursos extracurriculares.</w:t>
      </w:r>
    </w:p>
    <w:p w14:paraId="1BB18CFB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4 – O sistema possuirá um ranking dividido em diversas categorias, ranking geral de todas as notas, um ranking especifico por área.</w:t>
      </w:r>
    </w:p>
    <w:p w14:paraId="057A3E45" w14:textId="39202B4D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5 – O sistema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foc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utilizara uma </w:t>
      </w: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API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do</w:t>
      </w:r>
      <w:r w:rsidRPr="00985F49">
        <w:rPr>
          <w:rFonts w:ascii="Times New Roman" w:eastAsia="Times New Roman" w:hAnsi="Times New Roman" w:cs="Times New Roman"/>
          <w:i/>
          <w:color w:val="212121"/>
          <w:sz w:val="24"/>
          <w:szCs w:val="24"/>
          <w:lang w:eastAsia="pt-BR"/>
        </w:rPr>
        <w:t xml:space="preserve"> GoogleMaps</w:t>
      </w: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 xml:space="preserve"> para verificar as escolas próximas.</w:t>
      </w:r>
    </w:p>
    <w:p w14:paraId="1DE731B7" w14:textId="1A22AF2E" w:rsidR="00985F49" w:rsidRDefault="00985F49" w:rsidP="00985F49">
      <w:pPr>
        <w:pStyle w:val="PargrafodaLista"/>
        <w:shd w:val="clear" w:color="auto" w:fill="FFFFFF"/>
        <w:spacing w:line="235" w:lineRule="atLeast"/>
        <w:ind w:left="1428"/>
        <w:rPr>
          <w:rFonts w:ascii="Calibri" w:eastAsia="Times New Roman" w:hAnsi="Calibri" w:cs="Calibri"/>
          <w:color w:val="212121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RF 6 – O sistema permitirá que os usuários alunos e responsáveis ao fazer a avaliação comentem sobre a escola, e para os usuários educadores será possível dar uma réplica</w:t>
      </w:r>
      <w:r w:rsidRPr="00985F49">
        <w:rPr>
          <w:rFonts w:ascii="Calibri" w:eastAsia="Times New Roman" w:hAnsi="Calibri" w:cs="Calibri"/>
          <w:color w:val="212121"/>
          <w:lang w:eastAsia="pt-BR"/>
        </w:rPr>
        <w:t>.</w:t>
      </w:r>
    </w:p>
    <w:p w14:paraId="2F7496DF" w14:textId="3FD77C8B" w:rsidR="00985F49" w:rsidRPr="00985F49" w:rsidRDefault="00985F49" w:rsidP="00985F49">
      <w:pPr>
        <w:shd w:val="clear" w:color="auto" w:fill="FFFFFF"/>
        <w:spacing w:line="235" w:lineRule="atLeast"/>
        <w:ind w:left="360" w:firstLine="348"/>
        <w:rPr>
          <w:rFonts w:ascii="Calibri" w:eastAsia="Times New Roman" w:hAnsi="Calibri" w:cs="Calibri"/>
          <w:color w:val="212121"/>
          <w:lang w:eastAsia="pt-BR"/>
        </w:rPr>
      </w:pP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1.5.</w:t>
      </w:r>
      <w:r w:rsidRPr="00985F49">
        <w:rPr>
          <w:rFonts w:ascii="Times New Roman" w:eastAsia="Times New Roman" w:hAnsi="Times New Roman" w:cs="Times New Roman"/>
          <w:color w:val="212121"/>
          <w:lang w:eastAsia="pt-BR"/>
        </w:rPr>
        <w:t xml:space="preserve">  </w:t>
      </w:r>
      <w:r w:rsidRPr="00985F49">
        <w:rPr>
          <w:rFonts w:ascii="Times New Roman" w:eastAsia="Times New Roman" w:hAnsi="Times New Roman" w:cs="Times New Roman"/>
          <w:b/>
          <w:color w:val="212121"/>
          <w:sz w:val="28"/>
          <w:szCs w:val="28"/>
          <w:lang w:eastAsia="pt-BR"/>
        </w:rPr>
        <w:t>Requisitos Não Funcionais:</w:t>
      </w:r>
    </w:p>
    <w:p w14:paraId="26CCC28E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1 – O sistema garantirá a segurança, através de um código de verificação enviado ao email do usuário no término do cadastro, reduzindo assim as fraudes. Para garantir a segurança nas avaliações, somente os alunos e responsáveis matriculados na escola poderão realizar a avaliação da mesma, e as réplicas de avaliações e comentários por parte dos educadores só poderão ser feitas se os mesmos forem cadastrados na escola.</w:t>
      </w:r>
    </w:p>
    <w:p w14:paraId="18507763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2 – O sistema ficará disponível 24/7 mas a atualização de seus dados não será feita em real time, para não sobrecarrega-lo.</w:t>
      </w:r>
    </w:p>
    <w:p w14:paraId="6200D479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3 – O sistema responderá em até 2 segundos garantindo um desempenho rápido.</w:t>
      </w:r>
    </w:p>
    <w:p w14:paraId="54E4190C" w14:textId="77777777" w:rsidR="00985F49" w:rsidRPr="00985F49" w:rsidRDefault="00985F49" w:rsidP="00985F49">
      <w:pPr>
        <w:pStyle w:val="PargrafodaLista"/>
        <w:numPr>
          <w:ilvl w:val="0"/>
          <w:numId w:val="6"/>
        </w:numPr>
        <w:shd w:val="clear" w:color="auto" w:fill="FFFFFF"/>
        <w:spacing w:line="235" w:lineRule="atLeast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</w:pPr>
      <w:r w:rsidRPr="00985F49">
        <w:rPr>
          <w:rFonts w:ascii="Times New Roman" w:eastAsia="Times New Roman" w:hAnsi="Times New Roman" w:cs="Times New Roman"/>
          <w:color w:val="212121"/>
          <w:sz w:val="24"/>
          <w:szCs w:val="24"/>
          <w:lang w:eastAsia="pt-BR"/>
        </w:rPr>
        <w:t>RNF 4 – O sistema terá um layout clean, com navegação através de imagens e um menu para alternar entre ranking e escolas próximas, isto fará com que o sistema seja de fácil utilização e entendimento.</w:t>
      </w:r>
    </w:p>
    <w:p w14:paraId="73B69718" w14:textId="5FCB0903" w:rsidR="00384E23" w:rsidRDefault="00384E23" w:rsidP="00985F49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B2597DA" w14:textId="0E402D67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  <w:r w:rsidRPr="00985F49">
        <w:rPr>
          <w:rFonts w:ascii="Times New Roman" w:hAnsi="Times New Roman" w:cs="Times New Roman"/>
          <w:b/>
          <w:sz w:val="28"/>
          <w:szCs w:val="28"/>
        </w:rPr>
        <w:t>1.6. Incrementos</w:t>
      </w:r>
    </w:p>
    <w:p w14:paraId="4F1A9093" w14:textId="6954C97F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74C2F642" w14:textId="47CA3BD9" w:rsidR="00985F49" w:rsidRPr="00C82F96" w:rsidDel="00C82F96" w:rsidRDefault="00985F49" w:rsidP="00C82F96">
      <w:pPr>
        <w:ind w:left="708"/>
        <w:rPr>
          <w:del w:id="0" w:author="GUSTAVO DOS SANTOS SILVA" w:date="2018-03-10T12:38:00Z"/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IC1- Cadastro</w:t>
      </w:r>
      <w:ins w:id="1" w:author="GUSTAVO DOS SANTOS SILVA" w:date="2018-03-10T12:38:00Z">
        <w:r w:rsidR="00C82F96" w:rsidRPr="00C82F96">
          <w:rPr>
            <w:rFonts w:ascii="Times New Roman" w:hAnsi="Times New Roman" w:cs="Times New Roman"/>
            <w:sz w:val="24"/>
            <w:szCs w:val="24"/>
          </w:rPr>
          <w:t>:</w:t>
        </w:r>
      </w:ins>
      <w:del w:id="2" w:author="GUSTAVO DOS SANTOS SILVA" w:date="2018-03-10T12:38:00Z">
        <w:r w:rsidRPr="00C82F96" w:rsidDel="00C82F96">
          <w:rPr>
            <w:rFonts w:ascii="Times New Roman" w:hAnsi="Times New Roman" w:cs="Times New Roman"/>
            <w:sz w:val="24"/>
            <w:szCs w:val="24"/>
          </w:rPr>
          <w:delText>:</w:delText>
        </w:r>
      </w:del>
    </w:p>
    <w:p w14:paraId="631858F9" w14:textId="6248730F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na RF 1.</w:t>
      </w:r>
      <w:bookmarkStart w:id="3" w:name="_GoBack"/>
      <w:bookmarkEnd w:id="3"/>
    </w:p>
    <w:p w14:paraId="321DFAC8" w14:textId="6BCAE811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IC2 – Localização:</w:t>
      </w:r>
    </w:p>
    <w:p w14:paraId="5FB0979D" w14:textId="04E7D5B0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 RF 5.</w:t>
      </w:r>
    </w:p>
    <w:p w14:paraId="04305CD3" w14:textId="5026EC7B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IC3- Avaliação e ranking:</w:t>
      </w:r>
    </w:p>
    <w:p w14:paraId="146CAB9B" w14:textId="4CFD6EB8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nos RF 2 e RF 4.</w:t>
      </w:r>
    </w:p>
    <w:p w14:paraId="001512E6" w14:textId="24C2F9E0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IC4 – Comentários</w:t>
      </w:r>
    </w:p>
    <w:p w14:paraId="66F8CAB5" w14:textId="319DC705" w:rsidR="00985F49" w:rsidRPr="00C82F96" w:rsidRDefault="00985F49" w:rsidP="00C82F96">
      <w:pPr>
        <w:ind w:left="708"/>
        <w:rPr>
          <w:rFonts w:ascii="Times New Roman" w:hAnsi="Times New Roman" w:cs="Times New Roman"/>
          <w:sz w:val="24"/>
          <w:szCs w:val="24"/>
        </w:rPr>
      </w:pPr>
      <w:r w:rsidRPr="00C82F96">
        <w:rPr>
          <w:rFonts w:ascii="Times New Roman" w:hAnsi="Times New Roman" w:cs="Times New Roman"/>
          <w:sz w:val="24"/>
          <w:szCs w:val="24"/>
        </w:rPr>
        <w:t>Este incremento é focado no RF 6.</w:t>
      </w:r>
    </w:p>
    <w:p w14:paraId="66676AAC" w14:textId="77777777" w:rsidR="00985F49" w:rsidRDefault="00985F49" w:rsidP="00C82F96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74EC91A5" w14:textId="77777777" w:rsidR="00985F49" w:rsidRDefault="00985F49" w:rsidP="00985F49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p w14:paraId="3F69F110" w14:textId="5E51BAAB" w:rsidR="00985F49" w:rsidRPr="00985F49" w:rsidRDefault="00985F49" w:rsidP="00985F49">
      <w:pPr>
        <w:ind w:left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985F49" w:rsidRPr="00985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45C207" w16cid:durableId="1E4CDB5D"/>
  <w16cid:commentId w16cid:paraId="758734AD" w16cid:durableId="1E4CDBD2"/>
  <w16cid:commentId w16cid:paraId="1B86748A" w16cid:durableId="1E4CDC91"/>
  <w16cid:commentId w16cid:paraId="18B117AC" w16cid:durableId="1E4CDCDB"/>
  <w16cid:commentId w16cid:paraId="551F4BAA" w16cid:durableId="1E4CDC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MV Boli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163A"/>
    <w:multiLevelType w:val="hybridMultilevel"/>
    <w:tmpl w:val="AA78354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50012F"/>
    <w:multiLevelType w:val="hybridMultilevel"/>
    <w:tmpl w:val="2FA2D07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E57DCD"/>
    <w:multiLevelType w:val="hybridMultilevel"/>
    <w:tmpl w:val="CEF06A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E014FD"/>
    <w:multiLevelType w:val="multilevel"/>
    <w:tmpl w:val="A3EE6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4" w15:restartNumberingAfterBreak="0">
    <w:nsid w:val="6151247A"/>
    <w:multiLevelType w:val="hybridMultilevel"/>
    <w:tmpl w:val="08FAC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777B9"/>
    <w:multiLevelType w:val="hybridMultilevel"/>
    <w:tmpl w:val="98B83A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B64DF0"/>
    <w:multiLevelType w:val="multilevel"/>
    <w:tmpl w:val="FCA865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STAVO DOS SANTOS SILVA">
    <w15:presenceInfo w15:providerId="None" w15:userId="GUSTAVO DOS SANTOS SIL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72"/>
    <w:rsid w:val="00223B38"/>
    <w:rsid w:val="00251917"/>
    <w:rsid w:val="003454DB"/>
    <w:rsid w:val="00384E23"/>
    <w:rsid w:val="00391AE5"/>
    <w:rsid w:val="004372D6"/>
    <w:rsid w:val="004C6DB8"/>
    <w:rsid w:val="00576B72"/>
    <w:rsid w:val="00895DFF"/>
    <w:rsid w:val="00966CD1"/>
    <w:rsid w:val="00985F49"/>
    <w:rsid w:val="00A0379A"/>
    <w:rsid w:val="00AD4C50"/>
    <w:rsid w:val="00BE3693"/>
    <w:rsid w:val="00C67687"/>
    <w:rsid w:val="00C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D390B"/>
  <w15:chartTrackingRefBased/>
  <w15:docId w15:val="{979A8614-2717-4709-9909-33243B27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rsid w:val="00576B7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pt-BR"/>
    </w:rPr>
  </w:style>
  <w:style w:type="paragraph" w:customStyle="1" w:styleId="xmsonormal">
    <w:name w:val="x_msonormal"/>
    <w:basedOn w:val="Normal"/>
    <w:rsid w:val="0057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E369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D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4C50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AD4C5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D4C5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D4C5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D4C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D4C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AD6AB-97E4-4AFB-A74B-86A4314C1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DOS SANTOS SILVA</dc:creator>
  <cp:keywords/>
  <dc:description/>
  <cp:lastModifiedBy>GUSTAVO DOS SANTOS SILVA</cp:lastModifiedBy>
  <cp:revision>2</cp:revision>
  <dcterms:created xsi:type="dcterms:W3CDTF">2018-03-10T15:39:00Z</dcterms:created>
  <dcterms:modified xsi:type="dcterms:W3CDTF">2018-03-10T15:39:00Z</dcterms:modified>
</cp:coreProperties>
</file>