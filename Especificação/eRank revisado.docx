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7DF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C24BD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FE5117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DAB95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F0565FF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D26B93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19D1C3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507FFC" w14:textId="77777777" w:rsidR="00576B72" w:rsidRPr="00AD4C50" w:rsidRDefault="00576B72" w:rsidP="00AD4C50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  <w:rPrChange w:id="0" w:author="Gabriela" w:date="2018-03-09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pPrChange w:id="1" w:author="Gabriela" w:date="2018-03-09T10:06:00Z">
          <w:pPr>
            <w:pStyle w:val="Body"/>
            <w:jc w:val="both"/>
          </w:pPr>
        </w:pPrChange>
      </w:pPr>
    </w:p>
    <w:p w14:paraId="224AD91D" w14:textId="77777777" w:rsidR="00576B72" w:rsidRPr="00AD4C50" w:rsidRDefault="00576B72" w:rsidP="00AD4C50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  <w:rPrChange w:id="2" w:author="Gabriela" w:date="2018-03-09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pPrChange w:id="3" w:author="Gabriela" w:date="2018-03-09T10:06:00Z">
          <w:pPr>
            <w:pStyle w:val="Body"/>
            <w:jc w:val="both"/>
          </w:pPr>
        </w:pPrChange>
      </w:pPr>
    </w:p>
    <w:p w14:paraId="2C77FCF6" w14:textId="77777777" w:rsidR="00576B72" w:rsidRPr="00AD4C50" w:rsidRDefault="00AD4C50" w:rsidP="00AD4C50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  <w:rPrChange w:id="4" w:author="Gabriela" w:date="2018-03-09T10:06:00Z">
            <w:rPr>
              <w:rFonts w:ascii="Times New Roman" w:eastAsia="Times New Roman" w:hAnsi="Times New Roman" w:cs="Times New Roman"/>
              <w:sz w:val="24"/>
              <w:szCs w:val="24"/>
              <w:lang w:val="pt-BR"/>
            </w:rPr>
          </w:rPrChange>
        </w:rPr>
        <w:pPrChange w:id="5" w:author="Gabriela" w:date="2018-03-09T10:06:00Z">
          <w:pPr>
            <w:pStyle w:val="Body"/>
            <w:jc w:val="both"/>
          </w:pPr>
        </w:pPrChange>
      </w:pPr>
      <w:ins w:id="6" w:author="Gabriela" w:date="2018-03-09T10:06:00Z">
        <w:r w:rsidRPr="00AD4C50">
          <w:rPr>
            <w:rFonts w:ascii="Times New Roman" w:eastAsia="Times New Roman" w:hAnsi="Times New Roman" w:cs="Times New Roman"/>
            <w:b/>
            <w:sz w:val="60"/>
            <w:szCs w:val="60"/>
            <w:lang w:val="pt-BR"/>
            <w:rPrChange w:id="7" w:author="Gabriela" w:date="2018-03-09T10:06:00Z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rPrChange>
          </w:rPr>
          <w:t>Qual o nome do projeto</w:t>
        </w:r>
      </w:ins>
    </w:p>
    <w:p w14:paraId="12303187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DE8B872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3F8D44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BF503C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19EF4E2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A256B2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88C83F8" w14:textId="77777777" w:rsidR="00576B72" w:rsidRPr="005B2555" w:rsidRDefault="004C6DB8" w:rsidP="00576B7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/>
          <w:b/>
          <w:bCs/>
          <w:sz w:val="40"/>
          <w:szCs w:val="40"/>
          <w:lang w:val="pt-BR"/>
        </w:rPr>
        <w:t>Documento de especificação</w:t>
      </w:r>
    </w:p>
    <w:p w14:paraId="21AFA1E7" w14:textId="77777777" w:rsidR="00576B72" w:rsidRPr="005B2555" w:rsidDel="00AD4C50" w:rsidRDefault="00576B72" w:rsidP="00576B72">
      <w:pPr>
        <w:pStyle w:val="Body"/>
        <w:jc w:val="center"/>
        <w:rPr>
          <w:del w:id="8" w:author="Gabriela" w:date="2018-03-09T10:06:00Z"/>
          <w:rFonts w:ascii="Times New Roman" w:eastAsia="Times New Roman" w:hAnsi="Times New Roman" w:cs="Times New Roman"/>
          <w:sz w:val="32"/>
          <w:szCs w:val="32"/>
          <w:lang w:val="pt-BR"/>
        </w:rPr>
      </w:pPr>
      <w:del w:id="9" w:author="Gabriela" w:date="2018-03-09T10:06:00Z">
        <w:r w:rsidRPr="005B2555" w:rsidDel="00AD4C50">
          <w:rPr>
            <w:rFonts w:ascii="Times New Roman" w:hAnsi="Times New Roman"/>
            <w:sz w:val="32"/>
            <w:szCs w:val="32"/>
            <w:lang w:val="pt-BR"/>
          </w:rPr>
          <w:delText>Tópicos Avançados de Engenharia de Software</w:delText>
        </w:r>
      </w:del>
    </w:p>
    <w:p w14:paraId="69E2E877" w14:textId="77777777" w:rsidR="00576B72" w:rsidRPr="005B2555" w:rsidDel="00AD4C50" w:rsidRDefault="00576B72" w:rsidP="00576B72">
      <w:pPr>
        <w:pStyle w:val="Body"/>
        <w:jc w:val="center"/>
        <w:rPr>
          <w:del w:id="10" w:author="Gabriela" w:date="2018-03-09T10:06:00Z"/>
          <w:rFonts w:ascii="Times New Roman" w:eastAsia="Times New Roman" w:hAnsi="Times New Roman" w:cs="Times New Roman"/>
          <w:sz w:val="32"/>
          <w:szCs w:val="32"/>
          <w:lang w:val="pt-BR"/>
        </w:rPr>
      </w:pPr>
    </w:p>
    <w:p w14:paraId="40FD1D5C" w14:textId="77777777" w:rsidR="00576B72" w:rsidRPr="005B2555" w:rsidDel="00AD4C50" w:rsidRDefault="00576B72" w:rsidP="00576B72">
      <w:pPr>
        <w:pStyle w:val="Body"/>
        <w:jc w:val="center"/>
        <w:rPr>
          <w:del w:id="11" w:author="Gabriela" w:date="2018-03-09T10:06:00Z"/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95C1D20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DD63222" w14:textId="77777777" w:rsidR="00576B72" w:rsidRDefault="00576B72" w:rsidP="004C6DB8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D4E3691" w14:textId="77777777" w:rsidR="004C6DB8" w:rsidRPr="005B2555" w:rsidRDefault="004C6DB8" w:rsidP="004C6DB8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902806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15C55BB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E51C1D2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857BCC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8EAE0CD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5BF124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E2E2D0C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C832914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ECBF10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EB8B9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757E498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1E97DE7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58FCE53" w14:textId="77777777" w:rsidR="00384E23" w:rsidRDefault="00AD4C50" w:rsidP="00384E23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ins w:id="12" w:author="Gabriela" w:date="2018-03-09T10:07:00Z">
        <w:r>
          <w:rPr>
            <w:rFonts w:ascii="Times New Roman" w:hAnsi="Times New Roman"/>
            <w:sz w:val="24"/>
            <w:szCs w:val="24"/>
            <w:lang w:val="pt-BR"/>
          </w:rPr>
          <w:t xml:space="preserve">Autores: </w:t>
        </w:r>
      </w:ins>
      <w:r w:rsidR="00384E23" w:rsidRPr="005B2555">
        <w:rPr>
          <w:rFonts w:ascii="Times New Roman" w:hAnsi="Times New Roman"/>
          <w:sz w:val="24"/>
          <w:szCs w:val="24"/>
          <w:lang w:val="pt-BR"/>
        </w:rPr>
        <w:t xml:space="preserve">Gustavo dos Santos Silva </w:t>
      </w:r>
      <w:r w:rsidR="00384E23" w:rsidRPr="005B2555">
        <w:rPr>
          <w:rFonts w:ascii="Times New Roman" w:hAnsi="Times New Roman"/>
          <w:sz w:val="24"/>
          <w:szCs w:val="24"/>
          <w:lang w:val="pt-BR"/>
        </w:rPr>
        <w:tab/>
        <w:t>R.A. 22115054-</w:t>
      </w:r>
      <w:commentRangeStart w:id="13"/>
      <w:r w:rsidR="00384E23" w:rsidRPr="005B2555">
        <w:rPr>
          <w:rFonts w:ascii="Times New Roman" w:hAnsi="Times New Roman"/>
          <w:sz w:val="24"/>
          <w:szCs w:val="24"/>
          <w:lang w:val="pt-BR"/>
        </w:rPr>
        <w:t>3</w:t>
      </w:r>
      <w:commentRangeEnd w:id="13"/>
      <w:r>
        <w:rPr>
          <w:rStyle w:val="Refdecomentrio"/>
          <w:rFonts w:asciiTheme="minorHAnsi" w:eastAsiaTheme="minorHAnsi" w:hAnsiTheme="minorHAnsi" w:cstheme="minorBidi"/>
          <w:color w:val="auto"/>
          <w:bdr w:val="none" w:sz="0" w:space="0" w:color="auto"/>
          <w:lang w:val="pt-BR" w:eastAsia="en-US"/>
        </w:rPr>
        <w:commentReference w:id="13"/>
      </w:r>
    </w:p>
    <w:p w14:paraId="58EB23F6" w14:textId="77777777" w:rsidR="00384E23" w:rsidRPr="005B2555" w:rsidRDefault="00384E23" w:rsidP="00384E23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Victor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Tadayuki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Matsumoto</w:t>
      </w:r>
      <w:r>
        <w:rPr>
          <w:rFonts w:ascii="Times New Roman" w:hAnsi="Times New Roman"/>
          <w:sz w:val="24"/>
          <w:szCs w:val="24"/>
          <w:lang w:val="pt-BR"/>
        </w:rPr>
        <w:tab/>
        <w:t xml:space="preserve">         22113033-9</w:t>
      </w:r>
      <w:r>
        <w:rPr>
          <w:rFonts w:ascii="Times New Roman" w:hAnsi="Times New Roman"/>
          <w:sz w:val="24"/>
          <w:szCs w:val="24"/>
          <w:lang w:val="pt-BR"/>
        </w:rPr>
        <w:tab/>
      </w:r>
    </w:p>
    <w:p w14:paraId="4FCF7E17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6251D82" w14:textId="77777777" w:rsidR="00576B72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Revisor: Gabriela Barbarán</w:t>
      </w:r>
    </w:p>
    <w:p w14:paraId="38E9E64F" w14:textId="77777777" w:rsidR="00384E23" w:rsidRPr="005B2555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3535A0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456F533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Centro Universitário da FEI</w:t>
      </w:r>
    </w:p>
    <w:p w14:paraId="6709503C" w14:textId="77777777" w:rsidR="00576B72" w:rsidRDefault="00576B72" w:rsidP="00576B72">
      <w:pPr>
        <w:pStyle w:val="Body"/>
        <w:jc w:val="center"/>
        <w:rPr>
          <w:ins w:id="14" w:author="Gabriela" w:date="2018-03-09T10:07:00Z"/>
          <w:rFonts w:ascii="Times New Roman" w:hAnsi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São Bernardo do Campo</w:t>
      </w:r>
      <w:r w:rsidR="00384E23">
        <w:rPr>
          <w:rFonts w:ascii="Times New Roman" w:hAnsi="Times New Roman"/>
          <w:sz w:val="24"/>
          <w:szCs w:val="24"/>
          <w:lang w:val="pt-BR"/>
        </w:rPr>
        <w:t xml:space="preserve">, 3 de março de </w:t>
      </w:r>
      <w:r w:rsidRPr="005B2555">
        <w:rPr>
          <w:rFonts w:ascii="Times New Roman" w:hAnsi="Times New Roman"/>
          <w:sz w:val="24"/>
          <w:szCs w:val="24"/>
          <w:lang w:val="pt-BR"/>
        </w:rPr>
        <w:t>2018</w:t>
      </w:r>
    </w:p>
    <w:p w14:paraId="6B580A88" w14:textId="77777777" w:rsidR="00AD4C50" w:rsidRPr="005B2555" w:rsidRDefault="00AD4C50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B98F5AC" w14:textId="77777777" w:rsidR="00576B72" w:rsidRDefault="004C6DB8" w:rsidP="004C6DB8">
      <w:pPr>
        <w:pStyle w:val="Body"/>
        <w:numPr>
          <w:ilvl w:val="1"/>
          <w:numId w:val="3"/>
        </w:numPr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4C6DB8">
        <w:rPr>
          <w:rFonts w:ascii="Times New Roman" w:hAnsi="Times New Roman"/>
          <w:b/>
          <w:bCs/>
          <w:sz w:val="28"/>
          <w:szCs w:val="28"/>
          <w:lang w:val="pt-BR"/>
        </w:rPr>
        <w:lastRenderedPageBreak/>
        <w:t>Objetivo do documento</w:t>
      </w:r>
    </w:p>
    <w:p w14:paraId="2615A17A" w14:textId="77777777" w:rsidR="004C6DB8" w:rsidRPr="004C6DB8" w:rsidRDefault="004C6DB8" w:rsidP="004C6DB8">
      <w:pPr>
        <w:pStyle w:val="Body"/>
        <w:ind w:left="720"/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</w:p>
    <w:p w14:paraId="26E07E91" w14:textId="77777777" w:rsidR="00BE3693" w:rsidRDefault="004C6DB8" w:rsidP="00BE3693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commentRangeStart w:id="15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O documento possibilita</w:t>
      </w:r>
      <w:r w:rsidRPr="004C6DB8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levantar e avaliar requisitos para refinar as funcionalidades e características necessárias para gerar um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produto final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de qualidade com garantias de estrutura e benefícios para a comunidade analisando aspectos sociais </w:t>
      </w:r>
      <w:r w:rsidR="00BE3693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requisitados.</w:t>
      </w:r>
      <w:commentRangeEnd w:id="15"/>
      <w:r w:rsidR="00391AE5">
        <w:rPr>
          <w:rStyle w:val="Refdecomentrio"/>
          <w:rFonts w:asciiTheme="minorHAnsi" w:eastAsiaTheme="minorHAnsi" w:hAnsiTheme="minorHAnsi" w:cstheme="minorBidi"/>
          <w:color w:val="auto"/>
          <w:bdr w:val="none" w:sz="0" w:space="0" w:color="auto"/>
          <w:lang w:val="pt-BR" w:eastAsia="en-US"/>
        </w:rPr>
        <w:commentReference w:id="15"/>
      </w:r>
    </w:p>
    <w:p w14:paraId="0D6451D4" w14:textId="77777777" w:rsidR="00BE3693" w:rsidRDefault="00BE3693" w:rsidP="00BE3693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</w:p>
    <w:p w14:paraId="5CA3DAA0" w14:textId="77777777" w:rsidR="00BE3693" w:rsidRDefault="00BE3693" w:rsidP="00BE3693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</w:p>
    <w:p w14:paraId="15071733" w14:textId="77777777" w:rsidR="00576B72" w:rsidRPr="00BE3693" w:rsidRDefault="00A0379A" w:rsidP="00BE3693">
      <w:pPr>
        <w:pStyle w:val="Body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Documento Geral do Produto</w:t>
      </w:r>
    </w:p>
    <w:p w14:paraId="4C11C8A8" w14:textId="77777777" w:rsidR="00576B72" w:rsidRPr="004C6DB8" w:rsidRDefault="00576B72" w:rsidP="00576B72">
      <w:pPr>
        <w:pStyle w:val="Body"/>
        <w:jc w:val="both"/>
        <w:rPr>
          <w:rFonts w:ascii="Times New Roman" w:eastAsia="Times New Roman" w:hAnsi="Times New Roman" w:cs="Times New Roman"/>
          <w:lang w:val="pt-BR"/>
        </w:rPr>
      </w:pPr>
    </w:p>
    <w:p w14:paraId="614BB9A9" w14:textId="0F18ADF8" w:rsidR="00895DFF" w:rsidRDefault="00576B72" w:rsidP="00895DFF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 w:rsidRPr="004C6DB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ab/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O nome do nosso produto é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“</w:t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Ranking digital de escola</w:t>
      </w:r>
      <w:ins w:id="16" w:author="Gabriela" w:date="2018-03-09T10:09:00Z">
        <w:r w:rsidR="00391AE5">
          <w:rPr>
            <w:rFonts w:ascii="Times New Roman" w:eastAsia="Times New Roman" w:hAnsi="Times New Roman" w:cs="Times New Roman"/>
            <w:bCs/>
            <w:sz w:val="24"/>
            <w:szCs w:val="24"/>
            <w:lang w:val="pt-BR"/>
          </w:rPr>
          <w:t>s</w:t>
        </w:r>
      </w:ins>
      <w:del w:id="17" w:author="Gabriela" w:date="2018-03-09T10:09:00Z">
        <w:r w:rsidR="00A0379A" w:rsidDel="00391AE5">
          <w:rPr>
            <w:rFonts w:ascii="Times New Roman" w:eastAsia="Times New Roman" w:hAnsi="Times New Roman" w:cs="Times New Roman"/>
            <w:bCs/>
            <w:sz w:val="24"/>
            <w:szCs w:val="24"/>
            <w:lang w:val="pt-BR"/>
          </w:rPr>
          <w:delText>r</w:delText>
        </w:r>
      </w:del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úblicas”, com objetivo de gerar um ranking </w:t>
      </w:r>
      <w:proofErr w:type="gramStart"/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à</w:t>
      </w:r>
      <w:proofErr w:type="gramEnd"/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partir do </w:t>
      </w:r>
      <w:r w:rsidR="00251917" w:rsidRPr="00251917">
        <w:rPr>
          <w:rFonts w:ascii="Times New Roman" w:eastAsia="Times New Roman" w:hAnsi="Times New Roman" w:cs="Times New Roman"/>
          <w:bCs/>
          <w:i/>
          <w:sz w:val="24"/>
          <w:szCs w:val="24"/>
          <w:lang w:val="pt-BR"/>
        </w:rPr>
        <w:t xml:space="preserve">feedback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dos alunos e de seus responsáveis, e também notificar os usuários quando houver abertura de novas vagas. Desta forma nosso foco é </w:t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melhor a relação entre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comunidade </w:t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e escolas, assim os usuários são os educadores, alunos e seus responsáveis. Uma das possíveis restrições é uma avaliação negativa por motivos externos e/ou pessoais, gerando o problema com a criação de contas não-oficiais. </w:t>
      </w:r>
    </w:p>
    <w:p w14:paraId="311E6010" w14:textId="77777777" w:rsidR="00BE3693" w:rsidRDefault="00BE3693" w:rsidP="00BE369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il"/>
          <w:lang w:eastAsia="pt-BR"/>
        </w:rPr>
      </w:pPr>
    </w:p>
    <w:p w14:paraId="75580D37" w14:textId="77777777" w:rsidR="00BE3693" w:rsidRDefault="00BE3693" w:rsidP="00BE369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commentRangeStart w:id="18"/>
      <w:r w:rsidRPr="00BE3693">
        <w:rPr>
          <w:rFonts w:ascii="Times New Roman" w:hAnsi="Times New Roman" w:cs="Times New Roman"/>
          <w:b/>
          <w:sz w:val="28"/>
          <w:szCs w:val="28"/>
        </w:rPr>
        <w:t>Requisitos de usuário</w:t>
      </w:r>
      <w:commentRangeEnd w:id="18"/>
      <w:r w:rsidR="00391AE5">
        <w:rPr>
          <w:rStyle w:val="Refdecomentrio"/>
        </w:rPr>
        <w:commentReference w:id="18"/>
      </w:r>
    </w:p>
    <w:p w14:paraId="4DFFFB27" w14:textId="77777777" w:rsidR="00BE3693" w:rsidRPr="00BE3693" w:rsidRDefault="00BE3693" w:rsidP="00BE3693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7052F0E4" w14:textId="77777777" w:rsidR="00BE3693" w:rsidRDefault="00BE3693" w:rsidP="00BE369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poderá:</w:t>
      </w:r>
    </w:p>
    <w:p w14:paraId="38F03FFB" w14:textId="25098988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ins w:id="19" w:author="Gabriela" w:date="2018-03-09T10:11:00Z">
        <w:r>
          <w:rPr>
            <w:rFonts w:ascii="Times New Roman" w:hAnsi="Times New Roman" w:cs="Times New Roman"/>
            <w:sz w:val="24"/>
            <w:szCs w:val="24"/>
          </w:rPr>
          <w:t xml:space="preserve">RU1 – O usuário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poderá </w:t>
        </w:r>
      </w:ins>
      <w:r w:rsidR="00BE3693">
        <w:rPr>
          <w:rFonts w:ascii="Times New Roman" w:hAnsi="Times New Roman" w:cs="Times New Roman"/>
          <w:sz w:val="24"/>
          <w:szCs w:val="24"/>
        </w:rPr>
        <w:t>Utilizar</w:t>
      </w:r>
      <w:proofErr w:type="gramEnd"/>
      <w:r w:rsidR="00BE3693">
        <w:rPr>
          <w:rFonts w:ascii="Times New Roman" w:hAnsi="Times New Roman" w:cs="Times New Roman"/>
          <w:sz w:val="24"/>
          <w:szCs w:val="24"/>
        </w:rPr>
        <w:t xml:space="preserve"> sua própria conta do Facebook para se cadastrar;</w:t>
      </w:r>
    </w:p>
    <w:p w14:paraId="73D36269" w14:textId="250A69B8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ins w:id="20" w:author="Gabriela" w:date="2018-03-09T10:11:00Z">
        <w:r>
          <w:rPr>
            <w:rFonts w:ascii="Times New Roman" w:hAnsi="Times New Roman" w:cs="Times New Roman"/>
            <w:sz w:val="24"/>
            <w:szCs w:val="24"/>
          </w:rPr>
          <w:t xml:space="preserve">RU 2 – O usuário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poderá </w:t>
        </w:r>
      </w:ins>
      <w:r w:rsidR="00BE3693">
        <w:rPr>
          <w:rFonts w:ascii="Times New Roman" w:hAnsi="Times New Roman" w:cs="Times New Roman"/>
          <w:sz w:val="24"/>
          <w:szCs w:val="24"/>
        </w:rPr>
        <w:t>Verificar</w:t>
      </w:r>
      <w:proofErr w:type="gramEnd"/>
      <w:r w:rsidR="00BE3693">
        <w:rPr>
          <w:rFonts w:ascii="Times New Roman" w:hAnsi="Times New Roman" w:cs="Times New Roman"/>
          <w:sz w:val="24"/>
          <w:szCs w:val="24"/>
        </w:rPr>
        <w:t xml:space="preserve"> quais escolas tem vagas disponíveis;</w:t>
      </w:r>
    </w:p>
    <w:p w14:paraId="0F735B5F" w14:textId="77777777" w:rsidR="00BE3693" w:rsidRDefault="00BE3693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21"/>
      <w:r>
        <w:rPr>
          <w:rFonts w:ascii="Times New Roman" w:hAnsi="Times New Roman" w:cs="Times New Roman"/>
          <w:sz w:val="24"/>
          <w:szCs w:val="24"/>
        </w:rPr>
        <w:t>Avaliar escolas na região por qualidade das estruturas e nível de ensino aplicado pelos educadores;</w:t>
      </w:r>
      <w:commentRangeEnd w:id="21"/>
      <w:r w:rsidR="00391AE5">
        <w:rPr>
          <w:rStyle w:val="Refdecomentrio"/>
        </w:rPr>
        <w:commentReference w:id="21"/>
      </w:r>
    </w:p>
    <w:p w14:paraId="5784FD7D" w14:textId="77777777" w:rsidR="00BE3693" w:rsidRDefault="00BE3693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22"/>
      <w:r>
        <w:rPr>
          <w:rFonts w:ascii="Times New Roman" w:hAnsi="Times New Roman" w:cs="Times New Roman"/>
          <w:sz w:val="24"/>
          <w:szCs w:val="24"/>
        </w:rPr>
        <w:t>Comentar as avalições para uma melhor descrição;</w:t>
      </w:r>
      <w:commentRangeEnd w:id="22"/>
      <w:r w:rsidR="00391AE5">
        <w:rPr>
          <w:rStyle w:val="Refdecomentrio"/>
        </w:rPr>
        <w:commentReference w:id="22"/>
      </w:r>
    </w:p>
    <w:p w14:paraId="23FD842C" w14:textId="77777777" w:rsidR="00384E23" w:rsidRDefault="00384E23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Tirar dúvidas referentes a </w:t>
      </w:r>
      <w:bookmarkStart w:id="23" w:name="_GoBack"/>
      <w:bookmarkEnd w:id="23"/>
      <w:r>
        <w:rPr>
          <w:rFonts w:ascii="Times New Roman" w:hAnsi="Times New Roman" w:cs="Times New Roman"/>
          <w:sz w:val="24"/>
          <w:szCs w:val="24"/>
        </w:rPr>
        <w:t>instituição.</w:t>
      </w:r>
    </w:p>
    <w:p w14:paraId="4FC444B4" w14:textId="77777777" w:rsidR="00BE3693" w:rsidRDefault="00BE3693" w:rsidP="00BE369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 usuário </w:t>
      </w:r>
      <w:r w:rsidR="00384E23">
        <w:rPr>
          <w:rFonts w:ascii="Times New Roman" w:hAnsi="Times New Roman" w:cs="Times New Roman"/>
          <w:sz w:val="24"/>
          <w:szCs w:val="24"/>
        </w:rPr>
        <w:t>educador, também há as opções de:</w:t>
      </w:r>
    </w:p>
    <w:p w14:paraId="378C9A7D" w14:textId="77777777" w:rsidR="00384E23" w:rsidRPr="00384E23" w:rsidRDefault="00384E23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Receber o </w:t>
      </w:r>
      <w:r w:rsidRPr="00384E23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r>
        <w:rPr>
          <w:rFonts w:ascii="Times New Roman" w:hAnsi="Times New Roman" w:cs="Times New Roman"/>
          <w:sz w:val="24"/>
          <w:szCs w:val="24"/>
        </w:rPr>
        <w:t>dos outros usuários;</w:t>
      </w:r>
    </w:p>
    <w:p w14:paraId="280F72DF" w14:textId="77777777" w:rsidR="00384E23" w:rsidRPr="00384E23" w:rsidRDefault="00384E23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Responder os comentários e as dúvidas postadas;</w:t>
      </w:r>
    </w:p>
    <w:p w14:paraId="73B69718" w14:textId="77777777" w:rsidR="00384E23" w:rsidRPr="00384E23" w:rsidRDefault="00384E23" w:rsidP="00384E23">
      <w:pPr>
        <w:rPr>
          <w:rFonts w:ascii="Times New Roman" w:hAnsi="Times New Roman" w:cs="Times New Roman"/>
          <w:i/>
          <w:sz w:val="24"/>
          <w:szCs w:val="24"/>
        </w:rPr>
      </w:pPr>
    </w:p>
    <w:sectPr w:rsidR="00384E23" w:rsidRPr="0038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Gabriela" w:date="2018-03-09T10:07:00Z" w:initials="G">
    <w:p w14:paraId="2F45C207" w14:textId="77777777" w:rsidR="00AD4C50" w:rsidRDefault="00AD4C50">
      <w:pPr>
        <w:pStyle w:val="Textodecomentrio"/>
      </w:pPr>
      <w:r>
        <w:rPr>
          <w:rStyle w:val="Refdecomentrio"/>
        </w:rPr>
        <w:annotationRef/>
      </w:r>
      <w:r>
        <w:t xml:space="preserve">Cadê a data de emissão do documento </w:t>
      </w:r>
    </w:p>
  </w:comment>
  <w:comment w:id="15" w:author="Gabriela" w:date="2018-03-09T10:09:00Z" w:initials="G">
    <w:p w14:paraId="758734AD" w14:textId="29A7215A" w:rsidR="00391AE5" w:rsidRDefault="00391AE5">
      <w:pPr>
        <w:pStyle w:val="Textodecomentrio"/>
      </w:pPr>
      <w:r>
        <w:rPr>
          <w:rStyle w:val="Refdecomentrio"/>
        </w:rPr>
        <w:annotationRef/>
      </w:r>
      <w:r>
        <w:t>Para quem será destinado este documento?? Cliente equipe de desenvolvimento equipe de teste??</w:t>
      </w:r>
    </w:p>
  </w:comment>
  <w:comment w:id="18" w:author="Gabriela" w:date="2018-03-09T10:12:00Z" w:initials="G">
    <w:p w14:paraId="1B86748A" w14:textId="08720186" w:rsidR="00391AE5" w:rsidRDefault="00391AE5">
      <w:pPr>
        <w:pStyle w:val="Textodecomentrio"/>
      </w:pPr>
      <w:r>
        <w:rPr>
          <w:rStyle w:val="Refdecomentrio"/>
        </w:rPr>
        <w:annotationRef/>
      </w:r>
      <w:r>
        <w:t>Inserir um identificador para cada requisito e sempre começar a descrição do requisito com a frase o usuário ...........</w:t>
      </w:r>
    </w:p>
  </w:comment>
  <w:comment w:id="21" w:author="Gabriela" w:date="2018-03-09T10:13:00Z" w:initials="G">
    <w:p w14:paraId="18B117AC" w14:textId="6D7C503E" w:rsidR="00391AE5" w:rsidRDefault="00391AE5">
      <w:pPr>
        <w:pStyle w:val="Textodecomentrio"/>
      </w:pPr>
      <w:r>
        <w:rPr>
          <w:rStyle w:val="Refdecomentrio"/>
        </w:rPr>
        <w:annotationRef/>
      </w:r>
      <w:r>
        <w:t>Para isto preciso seu um aluno ou pai de um aluno??</w:t>
      </w:r>
    </w:p>
  </w:comment>
  <w:comment w:id="22" w:author="Gabriela" w:date="2018-03-09T10:14:00Z" w:initials="G">
    <w:p w14:paraId="551F4BAA" w14:textId="52EB7A47" w:rsidR="00391AE5" w:rsidRDefault="00391AE5">
      <w:pPr>
        <w:pStyle w:val="Textodecomentrio"/>
      </w:pPr>
      <w:r>
        <w:rPr>
          <w:rStyle w:val="Refdecomentrio"/>
        </w:rPr>
        <w:annotationRef/>
      </w:r>
      <w:r>
        <w:t>Como assim????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45C207" w15:done="0"/>
  <w15:commentEx w15:paraId="758734AD" w15:done="0"/>
  <w15:commentEx w15:paraId="1B86748A" w15:done="0"/>
  <w15:commentEx w15:paraId="18B117AC" w15:done="0"/>
  <w15:commentEx w15:paraId="551F4B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45C207" w16cid:durableId="1E4CDB5D"/>
  <w16cid:commentId w16cid:paraId="758734AD" w16cid:durableId="1E4CDBD2"/>
  <w16cid:commentId w16cid:paraId="1B86748A" w16cid:durableId="1E4CDC91"/>
  <w16cid:commentId w16cid:paraId="18B117AC" w16cid:durableId="1E4CDCDB"/>
  <w16cid:commentId w16cid:paraId="551F4BAA" w16cid:durableId="1E4CDC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63A"/>
    <w:multiLevelType w:val="hybridMultilevel"/>
    <w:tmpl w:val="AA78354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FE57DCD"/>
    <w:multiLevelType w:val="hybridMultilevel"/>
    <w:tmpl w:val="CEF06A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014FD"/>
    <w:multiLevelType w:val="multilevel"/>
    <w:tmpl w:val="A3EE6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3" w15:restartNumberingAfterBreak="0">
    <w:nsid w:val="6151247A"/>
    <w:multiLevelType w:val="hybridMultilevel"/>
    <w:tmpl w:val="08FAC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4777B9"/>
    <w:multiLevelType w:val="hybridMultilevel"/>
    <w:tmpl w:val="98B83A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B64DF0"/>
    <w:multiLevelType w:val="multilevel"/>
    <w:tmpl w:val="FCA865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a">
    <w15:presenceInfo w15:providerId="None" w15:userId="Gabr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72"/>
    <w:rsid w:val="00251917"/>
    <w:rsid w:val="00384E23"/>
    <w:rsid w:val="00391AE5"/>
    <w:rsid w:val="004372D6"/>
    <w:rsid w:val="004C6DB8"/>
    <w:rsid w:val="00576B72"/>
    <w:rsid w:val="00895DFF"/>
    <w:rsid w:val="00A0379A"/>
    <w:rsid w:val="00AD4C50"/>
    <w:rsid w:val="00B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390B"/>
  <w15:chartTrackingRefBased/>
  <w15:docId w15:val="{979A8614-2717-4709-9909-33243B27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rsid w:val="00576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pt-BR"/>
    </w:rPr>
  </w:style>
  <w:style w:type="paragraph" w:customStyle="1" w:styleId="xmsonormal">
    <w:name w:val="x_msonormal"/>
    <w:basedOn w:val="Normal"/>
    <w:rsid w:val="0057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36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C5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D4C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4C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4C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4C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A2F72-DA5C-4273-8E7E-E3FCFD99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DOS SANTOS SILVA</dc:creator>
  <cp:keywords/>
  <dc:description/>
  <cp:lastModifiedBy>Gabriela</cp:lastModifiedBy>
  <cp:revision>6</cp:revision>
  <dcterms:created xsi:type="dcterms:W3CDTF">2018-03-09T13:06:00Z</dcterms:created>
  <dcterms:modified xsi:type="dcterms:W3CDTF">2018-03-09T13:16:00Z</dcterms:modified>
</cp:coreProperties>
</file>