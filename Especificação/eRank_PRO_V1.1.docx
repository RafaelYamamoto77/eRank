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D090F" w14:textId="77777777" w:rsidR="00706DA3" w:rsidRPr="00ED4C12" w:rsidRDefault="00735613" w:rsidP="00735613">
      <w:pPr>
        <w:pStyle w:val="Body"/>
        <w:jc w:val="center"/>
        <w:rPr>
          <w:rFonts w:ascii="Times New Roman" w:eastAsia="Times New Roman" w:hAnsi="Times New Roman" w:cs="Times New Roman"/>
          <w:sz w:val="24"/>
          <w:szCs w:val="24"/>
          <w:lang w:val="es-PE"/>
          <w:rPrChange w:id="0" w:author="Gabriela" w:date="2018-03-09T12:34:00Z">
            <w:rPr>
              <w:rFonts w:ascii="Times New Roman" w:eastAsia="Times New Roman" w:hAnsi="Times New Roman" w:cs="Times New Roman"/>
              <w:sz w:val="24"/>
              <w:szCs w:val="24"/>
              <w:lang w:val="pt-BR"/>
            </w:rPr>
          </w:rPrChange>
        </w:rPr>
      </w:pPr>
      <w:r w:rsidRPr="00ED4C12">
        <w:rPr>
          <w:rFonts w:ascii="Times New Roman" w:hAnsi="Times New Roman"/>
          <w:sz w:val="24"/>
          <w:szCs w:val="24"/>
          <w:lang w:val="es-PE"/>
          <w:rPrChange w:id="1" w:author="Gabriela" w:date="2018-03-09T12:34:00Z">
            <w:rPr>
              <w:rFonts w:ascii="Times New Roman" w:hAnsi="Times New Roman"/>
              <w:sz w:val="24"/>
              <w:szCs w:val="24"/>
              <w:lang w:val="pt-BR"/>
            </w:rPr>
          </w:rPrChange>
        </w:rPr>
        <w:t>Rafael Yuji Ueda Yamamoto RA 221150188</w:t>
      </w:r>
    </w:p>
    <w:p w14:paraId="54C16AF3" w14:textId="77777777" w:rsidR="00706DA3" w:rsidRPr="00ED4C12" w:rsidRDefault="00706DA3">
      <w:pPr>
        <w:pStyle w:val="Body"/>
        <w:jc w:val="both"/>
        <w:rPr>
          <w:rFonts w:ascii="Times New Roman" w:eastAsia="Times New Roman" w:hAnsi="Times New Roman" w:cs="Times New Roman"/>
          <w:sz w:val="24"/>
          <w:szCs w:val="24"/>
          <w:lang w:val="es-PE"/>
          <w:rPrChange w:id="2" w:author="Gabriela" w:date="2018-03-09T12:34:00Z">
            <w:rPr>
              <w:rFonts w:ascii="Times New Roman" w:eastAsia="Times New Roman" w:hAnsi="Times New Roman" w:cs="Times New Roman"/>
              <w:sz w:val="24"/>
              <w:szCs w:val="24"/>
              <w:lang w:val="pt-BR"/>
            </w:rPr>
          </w:rPrChange>
        </w:rPr>
      </w:pPr>
    </w:p>
    <w:p w14:paraId="1B30D8B3" w14:textId="77777777" w:rsidR="00706DA3" w:rsidRPr="00ED4C12" w:rsidRDefault="00706DA3">
      <w:pPr>
        <w:pStyle w:val="Body"/>
        <w:jc w:val="both"/>
        <w:rPr>
          <w:rFonts w:ascii="Times New Roman" w:eastAsia="Times New Roman" w:hAnsi="Times New Roman" w:cs="Times New Roman"/>
          <w:sz w:val="24"/>
          <w:szCs w:val="24"/>
          <w:lang w:val="es-PE"/>
          <w:rPrChange w:id="3" w:author="Gabriela" w:date="2018-03-09T12:34:00Z">
            <w:rPr>
              <w:rFonts w:ascii="Times New Roman" w:eastAsia="Times New Roman" w:hAnsi="Times New Roman" w:cs="Times New Roman"/>
              <w:sz w:val="24"/>
              <w:szCs w:val="24"/>
              <w:lang w:val="pt-BR"/>
            </w:rPr>
          </w:rPrChange>
        </w:rPr>
      </w:pPr>
    </w:p>
    <w:p w14:paraId="3BF61E7F" w14:textId="77777777" w:rsidR="00706DA3" w:rsidRPr="00ED4C12" w:rsidRDefault="00706DA3">
      <w:pPr>
        <w:pStyle w:val="Body"/>
        <w:jc w:val="both"/>
        <w:rPr>
          <w:rFonts w:ascii="Times New Roman" w:eastAsia="Times New Roman" w:hAnsi="Times New Roman" w:cs="Times New Roman"/>
          <w:sz w:val="24"/>
          <w:szCs w:val="24"/>
          <w:lang w:val="es-PE"/>
          <w:rPrChange w:id="4" w:author="Gabriela" w:date="2018-03-09T12:34:00Z">
            <w:rPr>
              <w:rFonts w:ascii="Times New Roman" w:eastAsia="Times New Roman" w:hAnsi="Times New Roman" w:cs="Times New Roman"/>
              <w:sz w:val="24"/>
              <w:szCs w:val="24"/>
              <w:lang w:val="pt-BR"/>
            </w:rPr>
          </w:rPrChange>
        </w:rPr>
      </w:pPr>
    </w:p>
    <w:p w14:paraId="6BFCD550" w14:textId="77777777" w:rsidR="00706DA3" w:rsidRPr="00ED4C12" w:rsidRDefault="00706DA3">
      <w:pPr>
        <w:pStyle w:val="Body"/>
        <w:jc w:val="both"/>
        <w:rPr>
          <w:rFonts w:ascii="Times New Roman" w:eastAsia="Times New Roman" w:hAnsi="Times New Roman" w:cs="Times New Roman"/>
          <w:sz w:val="24"/>
          <w:szCs w:val="24"/>
          <w:lang w:val="es-PE"/>
          <w:rPrChange w:id="5" w:author="Gabriela" w:date="2018-03-09T12:34:00Z">
            <w:rPr>
              <w:rFonts w:ascii="Times New Roman" w:eastAsia="Times New Roman" w:hAnsi="Times New Roman" w:cs="Times New Roman"/>
              <w:sz w:val="24"/>
              <w:szCs w:val="24"/>
              <w:lang w:val="pt-BR"/>
            </w:rPr>
          </w:rPrChange>
        </w:rPr>
      </w:pPr>
    </w:p>
    <w:p w14:paraId="5D903C78" w14:textId="77777777" w:rsidR="00706DA3" w:rsidRPr="00ED4C12" w:rsidRDefault="00706DA3">
      <w:pPr>
        <w:pStyle w:val="Body"/>
        <w:jc w:val="both"/>
        <w:rPr>
          <w:rFonts w:ascii="Times New Roman" w:eastAsia="Times New Roman" w:hAnsi="Times New Roman" w:cs="Times New Roman"/>
          <w:sz w:val="24"/>
          <w:szCs w:val="24"/>
          <w:lang w:val="es-PE"/>
          <w:rPrChange w:id="6" w:author="Gabriela" w:date="2018-03-09T12:34:00Z">
            <w:rPr>
              <w:rFonts w:ascii="Times New Roman" w:eastAsia="Times New Roman" w:hAnsi="Times New Roman" w:cs="Times New Roman"/>
              <w:sz w:val="24"/>
              <w:szCs w:val="24"/>
              <w:lang w:val="pt-BR"/>
            </w:rPr>
          </w:rPrChange>
        </w:rPr>
      </w:pPr>
    </w:p>
    <w:p w14:paraId="016CC2B4" w14:textId="77777777" w:rsidR="00706DA3" w:rsidRPr="00ED4C12" w:rsidRDefault="00706DA3">
      <w:pPr>
        <w:pStyle w:val="Body"/>
        <w:jc w:val="both"/>
        <w:rPr>
          <w:rFonts w:ascii="Times New Roman" w:eastAsia="Times New Roman" w:hAnsi="Times New Roman" w:cs="Times New Roman"/>
          <w:sz w:val="24"/>
          <w:szCs w:val="24"/>
          <w:lang w:val="es-PE"/>
          <w:rPrChange w:id="7" w:author="Gabriela" w:date="2018-03-09T12:34:00Z">
            <w:rPr>
              <w:rFonts w:ascii="Times New Roman" w:eastAsia="Times New Roman" w:hAnsi="Times New Roman" w:cs="Times New Roman"/>
              <w:sz w:val="24"/>
              <w:szCs w:val="24"/>
              <w:lang w:val="pt-BR"/>
            </w:rPr>
          </w:rPrChange>
        </w:rPr>
      </w:pPr>
    </w:p>
    <w:p w14:paraId="44763793" w14:textId="77777777" w:rsidR="00706DA3" w:rsidRPr="00ED4C12" w:rsidRDefault="00706DA3">
      <w:pPr>
        <w:pStyle w:val="Body"/>
        <w:jc w:val="both"/>
        <w:rPr>
          <w:rFonts w:ascii="Times New Roman" w:eastAsia="Times New Roman" w:hAnsi="Times New Roman" w:cs="Times New Roman"/>
          <w:sz w:val="24"/>
          <w:szCs w:val="24"/>
          <w:lang w:val="es-PE"/>
          <w:rPrChange w:id="8" w:author="Gabriela" w:date="2018-03-09T12:34:00Z">
            <w:rPr>
              <w:rFonts w:ascii="Times New Roman" w:eastAsia="Times New Roman" w:hAnsi="Times New Roman" w:cs="Times New Roman"/>
              <w:sz w:val="24"/>
              <w:szCs w:val="24"/>
              <w:lang w:val="pt-BR"/>
            </w:rPr>
          </w:rPrChange>
        </w:rPr>
      </w:pPr>
    </w:p>
    <w:p w14:paraId="063EE77C" w14:textId="77777777" w:rsidR="00706DA3" w:rsidRPr="00ED4C12" w:rsidRDefault="00706DA3">
      <w:pPr>
        <w:pStyle w:val="Body"/>
        <w:jc w:val="both"/>
        <w:rPr>
          <w:rFonts w:ascii="Times New Roman" w:eastAsia="Times New Roman" w:hAnsi="Times New Roman" w:cs="Times New Roman"/>
          <w:sz w:val="24"/>
          <w:szCs w:val="24"/>
          <w:lang w:val="es-PE"/>
          <w:rPrChange w:id="9" w:author="Gabriela" w:date="2018-03-09T12:34:00Z">
            <w:rPr>
              <w:rFonts w:ascii="Times New Roman" w:eastAsia="Times New Roman" w:hAnsi="Times New Roman" w:cs="Times New Roman"/>
              <w:sz w:val="24"/>
              <w:szCs w:val="24"/>
              <w:lang w:val="pt-BR"/>
            </w:rPr>
          </w:rPrChange>
        </w:rPr>
      </w:pPr>
    </w:p>
    <w:p w14:paraId="36434043" w14:textId="77777777" w:rsidR="00706DA3" w:rsidRPr="00ED4C12" w:rsidRDefault="00706DA3">
      <w:pPr>
        <w:pStyle w:val="Body"/>
        <w:jc w:val="both"/>
        <w:rPr>
          <w:rFonts w:ascii="Times New Roman" w:eastAsia="Times New Roman" w:hAnsi="Times New Roman" w:cs="Times New Roman"/>
          <w:sz w:val="24"/>
          <w:szCs w:val="24"/>
          <w:lang w:val="es-PE"/>
          <w:rPrChange w:id="10" w:author="Gabriela" w:date="2018-03-09T12:34:00Z">
            <w:rPr>
              <w:rFonts w:ascii="Times New Roman" w:eastAsia="Times New Roman" w:hAnsi="Times New Roman" w:cs="Times New Roman"/>
              <w:sz w:val="24"/>
              <w:szCs w:val="24"/>
              <w:lang w:val="pt-BR"/>
            </w:rPr>
          </w:rPrChange>
        </w:rPr>
      </w:pPr>
    </w:p>
    <w:p w14:paraId="4D05175E" w14:textId="77777777" w:rsidR="00706DA3" w:rsidRPr="00ED4C12" w:rsidRDefault="00706DA3">
      <w:pPr>
        <w:pStyle w:val="Body"/>
        <w:jc w:val="both"/>
        <w:rPr>
          <w:rFonts w:ascii="Times New Roman" w:eastAsia="Times New Roman" w:hAnsi="Times New Roman" w:cs="Times New Roman"/>
          <w:sz w:val="24"/>
          <w:szCs w:val="24"/>
          <w:lang w:val="es-PE"/>
          <w:rPrChange w:id="11" w:author="Gabriela" w:date="2018-03-09T12:34:00Z">
            <w:rPr>
              <w:rFonts w:ascii="Times New Roman" w:eastAsia="Times New Roman" w:hAnsi="Times New Roman" w:cs="Times New Roman"/>
              <w:sz w:val="24"/>
              <w:szCs w:val="24"/>
              <w:lang w:val="pt-BR"/>
            </w:rPr>
          </w:rPrChange>
        </w:rPr>
      </w:pPr>
    </w:p>
    <w:p w14:paraId="575E407F" w14:textId="77777777" w:rsidR="00706DA3" w:rsidRPr="00ED4C12" w:rsidRDefault="00706DA3">
      <w:pPr>
        <w:pStyle w:val="Body"/>
        <w:jc w:val="both"/>
        <w:rPr>
          <w:rFonts w:ascii="Times New Roman" w:eastAsia="Times New Roman" w:hAnsi="Times New Roman" w:cs="Times New Roman"/>
          <w:sz w:val="24"/>
          <w:szCs w:val="24"/>
          <w:lang w:val="es-PE"/>
          <w:rPrChange w:id="12" w:author="Gabriela" w:date="2018-03-09T12:34:00Z">
            <w:rPr>
              <w:rFonts w:ascii="Times New Roman" w:eastAsia="Times New Roman" w:hAnsi="Times New Roman" w:cs="Times New Roman"/>
              <w:sz w:val="24"/>
              <w:szCs w:val="24"/>
              <w:lang w:val="pt-BR"/>
            </w:rPr>
          </w:rPrChange>
        </w:rPr>
      </w:pPr>
    </w:p>
    <w:p w14:paraId="55DD2FB0" w14:textId="77777777" w:rsidR="00706DA3" w:rsidRPr="00ED4C12" w:rsidRDefault="00706DA3">
      <w:pPr>
        <w:pStyle w:val="Body"/>
        <w:jc w:val="both"/>
        <w:rPr>
          <w:rFonts w:ascii="Times New Roman" w:eastAsia="Times New Roman" w:hAnsi="Times New Roman" w:cs="Times New Roman"/>
          <w:sz w:val="24"/>
          <w:szCs w:val="24"/>
          <w:lang w:val="es-PE"/>
          <w:rPrChange w:id="13" w:author="Gabriela" w:date="2018-03-09T12:34:00Z">
            <w:rPr>
              <w:rFonts w:ascii="Times New Roman" w:eastAsia="Times New Roman" w:hAnsi="Times New Roman" w:cs="Times New Roman"/>
              <w:sz w:val="24"/>
              <w:szCs w:val="24"/>
              <w:lang w:val="pt-BR"/>
            </w:rPr>
          </w:rPrChange>
        </w:rPr>
      </w:pPr>
    </w:p>
    <w:p w14:paraId="217B4DD4" w14:textId="77777777" w:rsidR="00706DA3" w:rsidRPr="00ED4C12" w:rsidRDefault="00706DA3">
      <w:pPr>
        <w:pStyle w:val="Body"/>
        <w:jc w:val="both"/>
        <w:rPr>
          <w:rFonts w:ascii="Times New Roman" w:eastAsia="Times New Roman" w:hAnsi="Times New Roman" w:cs="Times New Roman"/>
          <w:sz w:val="24"/>
          <w:szCs w:val="24"/>
          <w:lang w:val="es-PE"/>
          <w:rPrChange w:id="14" w:author="Gabriela" w:date="2018-03-09T12:34:00Z">
            <w:rPr>
              <w:rFonts w:ascii="Times New Roman" w:eastAsia="Times New Roman" w:hAnsi="Times New Roman" w:cs="Times New Roman"/>
              <w:sz w:val="24"/>
              <w:szCs w:val="24"/>
              <w:lang w:val="pt-BR"/>
            </w:rPr>
          </w:rPrChange>
        </w:rPr>
      </w:pPr>
    </w:p>
    <w:p w14:paraId="12657E28" w14:textId="77777777" w:rsidR="00706DA3" w:rsidRPr="00ED4C12" w:rsidRDefault="00706DA3">
      <w:pPr>
        <w:pStyle w:val="Body"/>
        <w:jc w:val="both"/>
        <w:rPr>
          <w:rFonts w:ascii="Times New Roman" w:eastAsia="Times New Roman" w:hAnsi="Times New Roman" w:cs="Times New Roman"/>
          <w:sz w:val="24"/>
          <w:szCs w:val="24"/>
          <w:lang w:val="es-PE"/>
          <w:rPrChange w:id="15" w:author="Gabriela" w:date="2018-03-09T12:34:00Z">
            <w:rPr>
              <w:rFonts w:ascii="Times New Roman" w:eastAsia="Times New Roman" w:hAnsi="Times New Roman" w:cs="Times New Roman"/>
              <w:sz w:val="24"/>
              <w:szCs w:val="24"/>
              <w:lang w:val="pt-BR"/>
            </w:rPr>
          </w:rPrChange>
        </w:rPr>
      </w:pPr>
    </w:p>
    <w:p w14:paraId="5AA58A97" w14:textId="77777777" w:rsidR="00706DA3" w:rsidRPr="00ED4C12" w:rsidRDefault="00706DA3">
      <w:pPr>
        <w:pStyle w:val="Body"/>
        <w:jc w:val="both"/>
        <w:rPr>
          <w:rFonts w:ascii="Times New Roman" w:eastAsia="Times New Roman" w:hAnsi="Times New Roman" w:cs="Times New Roman"/>
          <w:sz w:val="24"/>
          <w:szCs w:val="24"/>
          <w:lang w:val="es-PE"/>
          <w:rPrChange w:id="16" w:author="Gabriela" w:date="2018-03-09T12:34:00Z">
            <w:rPr>
              <w:rFonts w:ascii="Times New Roman" w:eastAsia="Times New Roman" w:hAnsi="Times New Roman" w:cs="Times New Roman"/>
              <w:sz w:val="24"/>
              <w:szCs w:val="24"/>
              <w:lang w:val="pt-BR"/>
            </w:rPr>
          </w:rPrChange>
        </w:rPr>
      </w:pPr>
    </w:p>
    <w:p w14:paraId="1BC29654" w14:textId="77777777" w:rsidR="00706DA3" w:rsidRPr="00ED4C12" w:rsidRDefault="00706DA3">
      <w:pPr>
        <w:pStyle w:val="Body"/>
        <w:jc w:val="both"/>
        <w:rPr>
          <w:rFonts w:ascii="Times New Roman" w:eastAsia="Times New Roman" w:hAnsi="Times New Roman" w:cs="Times New Roman"/>
          <w:sz w:val="24"/>
          <w:szCs w:val="24"/>
          <w:lang w:val="es-PE"/>
          <w:rPrChange w:id="17" w:author="Gabriela" w:date="2018-03-09T12:34:00Z">
            <w:rPr>
              <w:rFonts w:ascii="Times New Roman" w:eastAsia="Times New Roman" w:hAnsi="Times New Roman" w:cs="Times New Roman"/>
              <w:sz w:val="24"/>
              <w:szCs w:val="24"/>
              <w:lang w:val="pt-BR"/>
            </w:rPr>
          </w:rPrChange>
        </w:rPr>
      </w:pPr>
    </w:p>
    <w:p w14:paraId="130DD555" w14:textId="77777777" w:rsidR="00706DA3" w:rsidRPr="00ED4C12" w:rsidRDefault="00706DA3">
      <w:pPr>
        <w:pStyle w:val="Body"/>
        <w:jc w:val="both"/>
        <w:rPr>
          <w:rFonts w:ascii="Times New Roman" w:eastAsia="Times New Roman" w:hAnsi="Times New Roman" w:cs="Times New Roman"/>
          <w:sz w:val="24"/>
          <w:szCs w:val="24"/>
          <w:lang w:val="es-PE"/>
          <w:rPrChange w:id="18" w:author="Gabriela" w:date="2018-03-09T12:34:00Z">
            <w:rPr>
              <w:rFonts w:ascii="Times New Roman" w:eastAsia="Times New Roman" w:hAnsi="Times New Roman" w:cs="Times New Roman"/>
              <w:sz w:val="24"/>
              <w:szCs w:val="24"/>
              <w:lang w:val="pt-BR"/>
            </w:rPr>
          </w:rPrChange>
        </w:rPr>
      </w:pPr>
    </w:p>
    <w:p w14:paraId="14BDD5EE" w14:textId="77777777" w:rsidR="00706DA3" w:rsidRPr="00ED4C12" w:rsidRDefault="00706DA3">
      <w:pPr>
        <w:pStyle w:val="Body"/>
        <w:jc w:val="both"/>
        <w:rPr>
          <w:rFonts w:ascii="Times New Roman" w:eastAsia="Times New Roman" w:hAnsi="Times New Roman" w:cs="Times New Roman"/>
          <w:sz w:val="24"/>
          <w:szCs w:val="24"/>
          <w:lang w:val="es-PE"/>
          <w:rPrChange w:id="19" w:author="Gabriela" w:date="2018-03-09T12:34:00Z">
            <w:rPr>
              <w:rFonts w:ascii="Times New Roman" w:eastAsia="Times New Roman" w:hAnsi="Times New Roman" w:cs="Times New Roman"/>
              <w:sz w:val="24"/>
              <w:szCs w:val="24"/>
              <w:lang w:val="pt-BR"/>
            </w:rPr>
          </w:rPrChange>
        </w:rPr>
      </w:pPr>
    </w:p>
    <w:p w14:paraId="51C4B9D7" w14:textId="77777777" w:rsidR="00706DA3" w:rsidRPr="00ED4C12" w:rsidRDefault="00706DA3">
      <w:pPr>
        <w:pStyle w:val="Body"/>
        <w:jc w:val="both"/>
        <w:rPr>
          <w:rFonts w:ascii="Times New Roman" w:eastAsia="Times New Roman" w:hAnsi="Times New Roman" w:cs="Times New Roman"/>
          <w:b/>
          <w:bCs/>
          <w:sz w:val="28"/>
          <w:szCs w:val="28"/>
          <w:lang w:val="es-PE"/>
          <w:rPrChange w:id="20" w:author="Gabriela" w:date="2018-03-09T12:34:00Z">
            <w:rPr>
              <w:rFonts w:ascii="Times New Roman" w:eastAsia="Times New Roman" w:hAnsi="Times New Roman" w:cs="Times New Roman"/>
              <w:b/>
              <w:bCs/>
              <w:sz w:val="28"/>
              <w:szCs w:val="28"/>
              <w:lang w:val="pt-BR"/>
            </w:rPr>
          </w:rPrChange>
        </w:rPr>
      </w:pPr>
    </w:p>
    <w:p w14:paraId="031A57A8" w14:textId="77777777" w:rsidR="00706DA3" w:rsidRPr="00735613" w:rsidRDefault="00193CA9">
      <w:pPr>
        <w:pStyle w:val="Body"/>
        <w:jc w:val="center"/>
        <w:rPr>
          <w:rFonts w:ascii="Times New Roman" w:eastAsia="Times New Roman" w:hAnsi="Times New Roman" w:cs="Times New Roman"/>
          <w:b/>
          <w:bCs/>
          <w:sz w:val="40"/>
          <w:szCs w:val="40"/>
          <w:lang w:val="pt-BR"/>
        </w:rPr>
      </w:pPr>
      <w:r w:rsidRPr="00735613">
        <w:rPr>
          <w:rFonts w:ascii="Times New Roman" w:hAnsi="Times New Roman"/>
          <w:b/>
          <w:bCs/>
          <w:sz w:val="40"/>
          <w:szCs w:val="40"/>
          <w:lang w:val="pt-BR"/>
        </w:rPr>
        <w:t xml:space="preserve">Relatório </w:t>
      </w:r>
      <w:r w:rsidR="00EF5038">
        <w:rPr>
          <w:rFonts w:ascii="Times New Roman" w:hAnsi="Times New Roman"/>
          <w:b/>
          <w:bCs/>
          <w:sz w:val="40"/>
          <w:szCs w:val="40"/>
          <w:lang w:val="pt-BR"/>
        </w:rPr>
        <w:t>Áreas do Processo</w:t>
      </w:r>
    </w:p>
    <w:p w14:paraId="24A186C0" w14:textId="77777777" w:rsidR="00706DA3" w:rsidRPr="00735613" w:rsidRDefault="00193CA9">
      <w:pPr>
        <w:pStyle w:val="Body"/>
        <w:jc w:val="center"/>
        <w:rPr>
          <w:rFonts w:ascii="Times New Roman" w:eastAsia="Times New Roman" w:hAnsi="Times New Roman" w:cs="Times New Roman"/>
          <w:sz w:val="28"/>
          <w:szCs w:val="28"/>
          <w:lang w:val="pt-BR"/>
        </w:rPr>
      </w:pPr>
      <w:r w:rsidRPr="00735613">
        <w:rPr>
          <w:rFonts w:ascii="Times New Roman" w:hAnsi="Times New Roman"/>
          <w:sz w:val="28"/>
          <w:szCs w:val="28"/>
          <w:lang w:val="pt-BR"/>
        </w:rPr>
        <w:t>Tópicos Avançados de Engenharia de Software</w:t>
      </w:r>
    </w:p>
    <w:p w14:paraId="63BB2880" w14:textId="77777777" w:rsidR="00706DA3" w:rsidRPr="00735613" w:rsidRDefault="00706DA3">
      <w:pPr>
        <w:pStyle w:val="Body"/>
        <w:jc w:val="center"/>
        <w:rPr>
          <w:rFonts w:ascii="Times New Roman" w:eastAsia="Times New Roman" w:hAnsi="Times New Roman" w:cs="Times New Roman"/>
          <w:sz w:val="24"/>
          <w:szCs w:val="24"/>
          <w:lang w:val="pt-BR"/>
        </w:rPr>
      </w:pPr>
    </w:p>
    <w:p w14:paraId="1E0DA28D" w14:textId="77777777" w:rsidR="00706DA3" w:rsidRPr="00735613" w:rsidRDefault="00706DA3">
      <w:pPr>
        <w:pStyle w:val="Body"/>
        <w:jc w:val="center"/>
        <w:rPr>
          <w:rFonts w:ascii="Times New Roman" w:eastAsia="Times New Roman" w:hAnsi="Times New Roman" w:cs="Times New Roman"/>
          <w:sz w:val="24"/>
          <w:szCs w:val="24"/>
          <w:lang w:val="pt-BR"/>
        </w:rPr>
      </w:pPr>
    </w:p>
    <w:p w14:paraId="0C21ABDB" w14:textId="77777777" w:rsidR="00706DA3" w:rsidRPr="00735613" w:rsidRDefault="00706DA3">
      <w:pPr>
        <w:pStyle w:val="Body"/>
        <w:jc w:val="center"/>
        <w:rPr>
          <w:rFonts w:ascii="Times New Roman" w:eastAsia="Times New Roman" w:hAnsi="Times New Roman" w:cs="Times New Roman"/>
          <w:sz w:val="24"/>
          <w:szCs w:val="24"/>
          <w:lang w:val="pt-BR"/>
        </w:rPr>
      </w:pPr>
    </w:p>
    <w:p w14:paraId="02CA9F9E" w14:textId="77777777" w:rsidR="00706DA3" w:rsidRPr="00735613" w:rsidRDefault="00706DA3">
      <w:pPr>
        <w:pStyle w:val="Body"/>
        <w:jc w:val="center"/>
        <w:rPr>
          <w:rFonts w:ascii="Times New Roman" w:eastAsia="Times New Roman" w:hAnsi="Times New Roman" w:cs="Times New Roman"/>
          <w:sz w:val="24"/>
          <w:szCs w:val="24"/>
          <w:lang w:val="pt-BR"/>
        </w:rPr>
      </w:pPr>
    </w:p>
    <w:p w14:paraId="325A2693" w14:textId="77777777" w:rsidR="00706DA3" w:rsidRPr="00735613" w:rsidRDefault="00706DA3">
      <w:pPr>
        <w:pStyle w:val="Body"/>
        <w:jc w:val="center"/>
        <w:rPr>
          <w:rFonts w:ascii="Times New Roman" w:eastAsia="Times New Roman" w:hAnsi="Times New Roman" w:cs="Times New Roman"/>
          <w:sz w:val="24"/>
          <w:szCs w:val="24"/>
          <w:lang w:val="pt-BR"/>
        </w:rPr>
      </w:pPr>
    </w:p>
    <w:p w14:paraId="47869565" w14:textId="77777777" w:rsidR="00706DA3" w:rsidRPr="00735613" w:rsidRDefault="00706DA3">
      <w:pPr>
        <w:pStyle w:val="Body"/>
        <w:jc w:val="center"/>
        <w:rPr>
          <w:rFonts w:ascii="Times New Roman" w:eastAsia="Times New Roman" w:hAnsi="Times New Roman" w:cs="Times New Roman"/>
          <w:sz w:val="24"/>
          <w:szCs w:val="24"/>
          <w:lang w:val="pt-BR"/>
        </w:rPr>
      </w:pPr>
    </w:p>
    <w:p w14:paraId="111E12D2" w14:textId="77777777" w:rsidR="00706DA3" w:rsidRPr="00735613" w:rsidRDefault="00706DA3">
      <w:pPr>
        <w:pStyle w:val="Body"/>
        <w:jc w:val="center"/>
        <w:rPr>
          <w:rFonts w:ascii="Times New Roman" w:eastAsia="Times New Roman" w:hAnsi="Times New Roman" w:cs="Times New Roman"/>
          <w:sz w:val="24"/>
          <w:szCs w:val="24"/>
          <w:lang w:val="pt-BR"/>
        </w:rPr>
      </w:pPr>
    </w:p>
    <w:p w14:paraId="49C4AE92" w14:textId="77777777" w:rsidR="00706DA3" w:rsidRPr="00735613" w:rsidRDefault="00706DA3">
      <w:pPr>
        <w:pStyle w:val="Body"/>
        <w:jc w:val="center"/>
        <w:rPr>
          <w:rFonts w:ascii="Times New Roman" w:eastAsia="Times New Roman" w:hAnsi="Times New Roman" w:cs="Times New Roman"/>
          <w:sz w:val="24"/>
          <w:szCs w:val="24"/>
          <w:lang w:val="pt-BR"/>
        </w:rPr>
      </w:pPr>
    </w:p>
    <w:p w14:paraId="1969FE4B" w14:textId="77777777" w:rsidR="00706DA3" w:rsidRPr="00735613" w:rsidRDefault="00706DA3">
      <w:pPr>
        <w:pStyle w:val="Body"/>
        <w:jc w:val="center"/>
        <w:rPr>
          <w:rFonts w:ascii="Times New Roman" w:eastAsia="Times New Roman" w:hAnsi="Times New Roman" w:cs="Times New Roman"/>
          <w:sz w:val="24"/>
          <w:szCs w:val="24"/>
          <w:lang w:val="pt-BR"/>
        </w:rPr>
      </w:pPr>
    </w:p>
    <w:p w14:paraId="124D4244" w14:textId="77777777" w:rsidR="00706DA3" w:rsidRPr="00735613" w:rsidRDefault="00706DA3">
      <w:pPr>
        <w:pStyle w:val="Body"/>
        <w:jc w:val="center"/>
        <w:rPr>
          <w:rFonts w:ascii="Times New Roman" w:eastAsia="Times New Roman" w:hAnsi="Times New Roman" w:cs="Times New Roman"/>
          <w:sz w:val="24"/>
          <w:szCs w:val="24"/>
          <w:lang w:val="pt-BR"/>
        </w:rPr>
      </w:pPr>
    </w:p>
    <w:p w14:paraId="38F3D4F7" w14:textId="77777777" w:rsidR="00706DA3" w:rsidRPr="00735613" w:rsidRDefault="00706DA3">
      <w:pPr>
        <w:pStyle w:val="Body"/>
        <w:jc w:val="center"/>
        <w:rPr>
          <w:rFonts w:ascii="Times New Roman" w:eastAsia="Times New Roman" w:hAnsi="Times New Roman" w:cs="Times New Roman"/>
          <w:sz w:val="24"/>
          <w:szCs w:val="24"/>
          <w:lang w:val="pt-BR"/>
        </w:rPr>
      </w:pPr>
    </w:p>
    <w:p w14:paraId="7D3DCC49" w14:textId="77777777" w:rsidR="00706DA3" w:rsidRPr="00735613" w:rsidRDefault="00706DA3">
      <w:pPr>
        <w:pStyle w:val="Body"/>
        <w:jc w:val="center"/>
        <w:rPr>
          <w:rFonts w:ascii="Times New Roman" w:eastAsia="Times New Roman" w:hAnsi="Times New Roman" w:cs="Times New Roman"/>
          <w:sz w:val="24"/>
          <w:szCs w:val="24"/>
          <w:lang w:val="pt-BR"/>
        </w:rPr>
      </w:pPr>
    </w:p>
    <w:p w14:paraId="46D31470" w14:textId="77777777" w:rsidR="00706DA3" w:rsidRPr="00735613" w:rsidRDefault="00706DA3">
      <w:pPr>
        <w:pStyle w:val="Body"/>
        <w:jc w:val="center"/>
        <w:rPr>
          <w:rFonts w:ascii="Times New Roman" w:eastAsia="Times New Roman" w:hAnsi="Times New Roman" w:cs="Times New Roman"/>
          <w:sz w:val="24"/>
          <w:szCs w:val="24"/>
          <w:lang w:val="pt-BR"/>
        </w:rPr>
      </w:pPr>
    </w:p>
    <w:p w14:paraId="2AC3F9B6" w14:textId="77777777" w:rsidR="00706DA3" w:rsidRPr="00735613" w:rsidRDefault="00706DA3">
      <w:pPr>
        <w:pStyle w:val="Body"/>
        <w:jc w:val="center"/>
        <w:rPr>
          <w:rFonts w:ascii="Times New Roman" w:eastAsia="Times New Roman" w:hAnsi="Times New Roman" w:cs="Times New Roman"/>
          <w:sz w:val="24"/>
          <w:szCs w:val="24"/>
          <w:lang w:val="pt-BR"/>
        </w:rPr>
      </w:pPr>
    </w:p>
    <w:p w14:paraId="3B4F799C" w14:textId="77777777" w:rsidR="00706DA3" w:rsidRPr="00735613" w:rsidRDefault="00706DA3">
      <w:pPr>
        <w:pStyle w:val="Body"/>
        <w:jc w:val="center"/>
        <w:rPr>
          <w:rFonts w:ascii="Times New Roman" w:eastAsia="Times New Roman" w:hAnsi="Times New Roman" w:cs="Times New Roman"/>
          <w:sz w:val="24"/>
          <w:szCs w:val="24"/>
          <w:lang w:val="pt-BR"/>
        </w:rPr>
      </w:pPr>
    </w:p>
    <w:p w14:paraId="72F91BE0" w14:textId="77777777" w:rsidR="00706DA3" w:rsidRPr="00735613" w:rsidRDefault="00706DA3">
      <w:pPr>
        <w:pStyle w:val="Body"/>
        <w:jc w:val="center"/>
        <w:rPr>
          <w:rFonts w:ascii="Times New Roman" w:eastAsia="Times New Roman" w:hAnsi="Times New Roman" w:cs="Times New Roman"/>
          <w:sz w:val="24"/>
          <w:szCs w:val="24"/>
          <w:lang w:val="pt-BR"/>
        </w:rPr>
      </w:pPr>
    </w:p>
    <w:p w14:paraId="59AF6825" w14:textId="77777777" w:rsidR="00706DA3" w:rsidRPr="00735613" w:rsidRDefault="00706DA3">
      <w:pPr>
        <w:pStyle w:val="Body"/>
        <w:jc w:val="center"/>
        <w:rPr>
          <w:rFonts w:ascii="Times New Roman" w:eastAsia="Times New Roman" w:hAnsi="Times New Roman" w:cs="Times New Roman"/>
          <w:sz w:val="24"/>
          <w:szCs w:val="24"/>
          <w:lang w:val="pt-BR"/>
        </w:rPr>
      </w:pPr>
    </w:p>
    <w:p w14:paraId="393B3260" w14:textId="77777777" w:rsidR="00706DA3" w:rsidRPr="00735613" w:rsidRDefault="00706DA3">
      <w:pPr>
        <w:pStyle w:val="Body"/>
        <w:jc w:val="center"/>
        <w:rPr>
          <w:rFonts w:ascii="Times New Roman" w:eastAsia="Times New Roman" w:hAnsi="Times New Roman" w:cs="Times New Roman"/>
          <w:sz w:val="24"/>
          <w:szCs w:val="24"/>
          <w:lang w:val="pt-BR"/>
        </w:rPr>
      </w:pPr>
    </w:p>
    <w:p w14:paraId="2F086C09" w14:textId="77777777" w:rsidR="00706DA3" w:rsidRPr="00735613" w:rsidRDefault="00706DA3">
      <w:pPr>
        <w:pStyle w:val="Body"/>
        <w:jc w:val="center"/>
        <w:rPr>
          <w:rFonts w:ascii="Times New Roman" w:eastAsia="Times New Roman" w:hAnsi="Times New Roman" w:cs="Times New Roman"/>
          <w:sz w:val="24"/>
          <w:szCs w:val="24"/>
          <w:lang w:val="pt-BR"/>
        </w:rPr>
      </w:pPr>
    </w:p>
    <w:p w14:paraId="712562F8" w14:textId="77777777" w:rsidR="00706DA3" w:rsidRPr="00735613" w:rsidRDefault="00706DA3">
      <w:pPr>
        <w:pStyle w:val="Body"/>
        <w:jc w:val="center"/>
        <w:rPr>
          <w:rFonts w:ascii="Times New Roman" w:eastAsia="Times New Roman" w:hAnsi="Times New Roman" w:cs="Times New Roman"/>
          <w:sz w:val="24"/>
          <w:szCs w:val="24"/>
          <w:lang w:val="pt-BR"/>
        </w:rPr>
      </w:pPr>
    </w:p>
    <w:p w14:paraId="4252ABCB" w14:textId="77777777" w:rsidR="00706DA3" w:rsidRPr="00735613" w:rsidRDefault="00706DA3">
      <w:pPr>
        <w:pStyle w:val="Body"/>
        <w:jc w:val="center"/>
        <w:rPr>
          <w:rFonts w:ascii="Times New Roman" w:eastAsia="Times New Roman" w:hAnsi="Times New Roman" w:cs="Times New Roman"/>
          <w:sz w:val="24"/>
          <w:szCs w:val="24"/>
          <w:lang w:val="pt-BR"/>
        </w:rPr>
      </w:pPr>
    </w:p>
    <w:p w14:paraId="78957391" w14:textId="77777777" w:rsidR="00706DA3" w:rsidRPr="00735613" w:rsidRDefault="00706DA3">
      <w:pPr>
        <w:pStyle w:val="Body"/>
        <w:jc w:val="center"/>
        <w:rPr>
          <w:rFonts w:ascii="Times New Roman" w:eastAsia="Times New Roman" w:hAnsi="Times New Roman" w:cs="Times New Roman"/>
          <w:sz w:val="24"/>
          <w:szCs w:val="24"/>
          <w:lang w:val="pt-BR"/>
        </w:rPr>
      </w:pPr>
    </w:p>
    <w:p w14:paraId="187F864D" w14:textId="77777777" w:rsidR="00706DA3" w:rsidRPr="00735613" w:rsidRDefault="00706DA3">
      <w:pPr>
        <w:pStyle w:val="Body"/>
        <w:jc w:val="center"/>
        <w:rPr>
          <w:rFonts w:ascii="Times New Roman" w:eastAsia="Times New Roman" w:hAnsi="Times New Roman" w:cs="Times New Roman"/>
          <w:sz w:val="24"/>
          <w:szCs w:val="24"/>
          <w:lang w:val="pt-BR"/>
        </w:rPr>
      </w:pPr>
    </w:p>
    <w:p w14:paraId="6F4FFEED" w14:textId="77777777" w:rsidR="00706DA3" w:rsidRPr="00735613" w:rsidRDefault="00193CA9">
      <w:pPr>
        <w:pStyle w:val="Body"/>
        <w:jc w:val="center"/>
        <w:rPr>
          <w:rFonts w:ascii="Times New Roman" w:eastAsia="Times New Roman" w:hAnsi="Times New Roman" w:cs="Times New Roman"/>
          <w:sz w:val="24"/>
          <w:szCs w:val="24"/>
          <w:lang w:val="pt-BR"/>
        </w:rPr>
      </w:pPr>
      <w:r w:rsidRPr="00735613">
        <w:rPr>
          <w:rFonts w:ascii="Times New Roman" w:hAnsi="Times New Roman"/>
          <w:sz w:val="24"/>
          <w:szCs w:val="24"/>
          <w:lang w:val="pt-BR"/>
        </w:rPr>
        <w:t xml:space="preserve">Centro </w:t>
      </w:r>
      <w:r w:rsidR="00735613" w:rsidRPr="00735613">
        <w:rPr>
          <w:rFonts w:ascii="Times New Roman" w:hAnsi="Times New Roman"/>
          <w:sz w:val="24"/>
          <w:szCs w:val="24"/>
          <w:lang w:val="pt-BR"/>
        </w:rPr>
        <w:t>Universitário</w:t>
      </w:r>
      <w:r w:rsidRPr="00735613">
        <w:rPr>
          <w:rFonts w:ascii="Times New Roman" w:hAnsi="Times New Roman"/>
          <w:sz w:val="24"/>
          <w:szCs w:val="24"/>
          <w:lang w:val="pt-BR"/>
        </w:rPr>
        <w:t xml:space="preserve"> da FEI</w:t>
      </w:r>
    </w:p>
    <w:p w14:paraId="6AF3CAD2" w14:textId="77777777" w:rsidR="00706DA3" w:rsidRPr="00735613" w:rsidRDefault="00193CA9">
      <w:pPr>
        <w:pStyle w:val="Body"/>
        <w:jc w:val="center"/>
        <w:rPr>
          <w:rFonts w:ascii="Times New Roman" w:hAnsi="Times New Roman"/>
          <w:sz w:val="24"/>
          <w:szCs w:val="24"/>
          <w:lang w:val="pt-BR"/>
        </w:rPr>
      </w:pPr>
      <w:r w:rsidRPr="00735613">
        <w:rPr>
          <w:rFonts w:ascii="Times New Roman" w:hAnsi="Times New Roman"/>
          <w:sz w:val="24"/>
          <w:szCs w:val="24"/>
          <w:lang w:val="pt-BR"/>
        </w:rPr>
        <w:t>São Bernardo do Campo, Fevereiro de 2018</w:t>
      </w:r>
    </w:p>
    <w:p w14:paraId="25B8DCE4" w14:textId="77777777" w:rsidR="00735613" w:rsidRPr="00735613" w:rsidRDefault="00735613">
      <w:pPr>
        <w:pStyle w:val="Body"/>
        <w:jc w:val="center"/>
        <w:rPr>
          <w:rFonts w:ascii="Times New Roman" w:hAnsi="Times New Roman"/>
          <w:sz w:val="24"/>
          <w:szCs w:val="24"/>
          <w:lang w:val="pt-BR"/>
        </w:rPr>
      </w:pPr>
    </w:p>
    <w:p w14:paraId="3FFEE162" w14:textId="77777777" w:rsidR="00735613" w:rsidRPr="00735613" w:rsidRDefault="00735613">
      <w:pPr>
        <w:pStyle w:val="Body"/>
        <w:jc w:val="center"/>
        <w:rPr>
          <w:rFonts w:ascii="Times New Roman" w:hAnsi="Times New Roman"/>
          <w:sz w:val="24"/>
          <w:szCs w:val="24"/>
          <w:lang w:val="pt-BR"/>
        </w:rPr>
      </w:pPr>
    </w:p>
    <w:p w14:paraId="30193C2D" w14:textId="77777777" w:rsidR="00735613" w:rsidRPr="00735613" w:rsidRDefault="00735613">
      <w:pPr>
        <w:pStyle w:val="Body"/>
        <w:jc w:val="center"/>
        <w:rPr>
          <w:rFonts w:ascii="Times New Roman" w:hAnsi="Times New Roman"/>
          <w:sz w:val="24"/>
          <w:szCs w:val="24"/>
          <w:lang w:val="pt-BR"/>
        </w:rPr>
      </w:pPr>
    </w:p>
    <w:p w14:paraId="53266070" w14:textId="77777777" w:rsidR="00735613" w:rsidRPr="00735613" w:rsidRDefault="00735613">
      <w:pPr>
        <w:pStyle w:val="Body"/>
        <w:jc w:val="center"/>
        <w:rPr>
          <w:rFonts w:ascii="Times New Roman" w:eastAsia="Times New Roman" w:hAnsi="Times New Roman" w:cs="Times New Roman"/>
          <w:sz w:val="24"/>
          <w:szCs w:val="24"/>
          <w:lang w:val="pt-BR"/>
        </w:rPr>
      </w:pPr>
    </w:p>
    <w:p w14:paraId="024E9D94" w14:textId="77777777" w:rsidR="00706DA3" w:rsidRPr="00735613" w:rsidRDefault="00193CA9">
      <w:pPr>
        <w:pStyle w:val="Body"/>
        <w:jc w:val="both"/>
        <w:rPr>
          <w:rFonts w:ascii="Times New Roman" w:eastAsia="Times New Roman" w:hAnsi="Times New Roman" w:cs="Times New Roman"/>
          <w:b/>
          <w:bCs/>
          <w:sz w:val="28"/>
          <w:szCs w:val="28"/>
          <w:lang w:val="pt-BR"/>
        </w:rPr>
      </w:pPr>
      <w:r w:rsidRPr="00735613">
        <w:rPr>
          <w:rFonts w:ascii="Times New Roman" w:hAnsi="Times New Roman"/>
          <w:b/>
          <w:bCs/>
          <w:sz w:val="28"/>
          <w:szCs w:val="28"/>
          <w:lang w:val="pt-BR"/>
        </w:rPr>
        <w:lastRenderedPageBreak/>
        <w:t>1. Introdução</w:t>
      </w:r>
    </w:p>
    <w:p w14:paraId="1CFFF808" w14:textId="77777777" w:rsidR="00706DA3" w:rsidRDefault="00706DA3">
      <w:pPr>
        <w:pStyle w:val="Body"/>
        <w:jc w:val="both"/>
        <w:rPr>
          <w:rFonts w:ascii="Times New Roman" w:eastAsia="Times New Roman" w:hAnsi="Times New Roman" w:cs="Times New Roman"/>
          <w:lang w:val="pt-BR"/>
        </w:rPr>
      </w:pPr>
    </w:p>
    <w:p w14:paraId="22DB0667" w14:textId="77777777" w:rsidR="009F0E6C" w:rsidRPr="00735613" w:rsidRDefault="009F0E6C">
      <w:pPr>
        <w:pStyle w:val="Body"/>
        <w:jc w:val="both"/>
        <w:rPr>
          <w:rFonts w:ascii="Times New Roman" w:eastAsia="Times New Roman" w:hAnsi="Times New Roman" w:cs="Times New Roman"/>
          <w:lang w:val="pt-BR"/>
        </w:rPr>
      </w:pPr>
    </w:p>
    <w:p w14:paraId="47917070" w14:textId="77777777" w:rsidR="00290E7D" w:rsidRDefault="00193CA9" w:rsidP="00735613">
      <w:pPr>
        <w:jc w:val="both"/>
        <w:rPr>
          <w:sz w:val="22"/>
          <w:szCs w:val="22"/>
        </w:rPr>
      </w:pPr>
      <w:r w:rsidRPr="00735613">
        <w:rPr>
          <w:rFonts w:eastAsia="Times New Roman"/>
        </w:rPr>
        <w:tab/>
      </w:r>
      <w:r w:rsidR="00735613">
        <w:rPr>
          <w:rFonts w:eastAsia="Times New Roman"/>
          <w:sz w:val="22"/>
          <w:szCs w:val="22"/>
        </w:rPr>
        <w:t>Nos foi solicitado a realização de uma aplicação web, tendo em vista que microempresas possuem um menor número de colaboradores teremos que seguir um modelo para desenvolver o projeto, p</w:t>
      </w:r>
      <w:r w:rsidR="00735613">
        <w:rPr>
          <w:sz w:val="22"/>
          <w:szCs w:val="22"/>
        </w:rPr>
        <w:t xml:space="preserve">ara que possamos concluí-lo </w:t>
      </w:r>
      <w:r w:rsidR="00735613" w:rsidRPr="00735613">
        <w:rPr>
          <w:sz w:val="22"/>
          <w:szCs w:val="22"/>
        </w:rPr>
        <w:t xml:space="preserve">com excelência é essencial o uso de processos em seu desenvolvimento, esses processos irão garantir que a qualidade do produto final seja a melhor possível, baseado no perfil dos integrantes da equipe. </w:t>
      </w:r>
      <w:r w:rsidR="00290E7D">
        <w:rPr>
          <w:sz w:val="22"/>
          <w:szCs w:val="22"/>
        </w:rPr>
        <w:tab/>
        <w:t>O uso de processos para auxiliar a organização da empresa é imprescindível, por diversos motivos entre eles: o tempo que nos foi disponibilizado, devemos usar o tempo ao nosso favor, ou seja, utilizar a melhor metodologia para a nossa empresa e traçar metas para serem cumpridas ao longo do desenvolvimento do projeto. E a organização da equipe, não devemos focar apenas na solução final, mas sim em todo o processo até que o projeto esteja completo, como dito a cima, iremos nos basear no perfil de cada integrante da equipe para que possamos designá-los para a melhor função possível.</w:t>
      </w:r>
    </w:p>
    <w:p w14:paraId="31935C6B" w14:textId="77777777" w:rsidR="00735613" w:rsidRDefault="009F0E6C" w:rsidP="00290E7D">
      <w:pPr>
        <w:jc w:val="both"/>
        <w:rPr>
          <w:sz w:val="22"/>
          <w:szCs w:val="22"/>
        </w:rPr>
      </w:pPr>
      <w:r>
        <w:rPr>
          <w:sz w:val="22"/>
          <w:szCs w:val="22"/>
        </w:rPr>
        <w:tab/>
        <w:t>Com o uso dos processos bem definido</w:t>
      </w:r>
      <w:ins w:id="21" w:author="Gabriela" w:date="2018-03-09T12:34:00Z">
        <w:r w:rsidR="00ED4C12">
          <w:rPr>
            <w:sz w:val="22"/>
            <w:szCs w:val="22"/>
          </w:rPr>
          <w:t>s</w:t>
        </w:r>
      </w:ins>
      <w:r>
        <w:rPr>
          <w:sz w:val="22"/>
          <w:szCs w:val="22"/>
        </w:rPr>
        <w:t xml:space="preserve">, é possível que a empresa se organize bem e preveja possíveis problemas durante o desenvolvimento, utilizaremos uma adaptação do modelo </w:t>
      </w:r>
      <w:r w:rsidR="00F53C12">
        <w:rPr>
          <w:sz w:val="22"/>
          <w:szCs w:val="22"/>
        </w:rPr>
        <w:t>CMMI, pois o mesmo é voltado para grandes empresas, por isso teremos que modificá-lo em alguns pontos para adequar-se para nossa microempresa.</w:t>
      </w:r>
    </w:p>
    <w:p w14:paraId="7D4D45A4" w14:textId="77777777" w:rsidR="009F0E6C" w:rsidRDefault="009F0E6C" w:rsidP="00290E7D">
      <w:pPr>
        <w:jc w:val="both"/>
        <w:rPr>
          <w:sz w:val="22"/>
          <w:szCs w:val="22"/>
        </w:rPr>
      </w:pPr>
    </w:p>
    <w:p w14:paraId="18759D71" w14:textId="77777777" w:rsidR="009F0E6C" w:rsidRDefault="009F0E6C">
      <w:pPr>
        <w:rPr>
          <w:sz w:val="22"/>
          <w:szCs w:val="22"/>
        </w:rPr>
      </w:pPr>
      <w:r>
        <w:rPr>
          <w:sz w:val="22"/>
          <w:szCs w:val="22"/>
        </w:rPr>
        <w:br w:type="page"/>
      </w:r>
    </w:p>
    <w:p w14:paraId="7325AB13" w14:textId="77777777" w:rsidR="009F0E6C" w:rsidRPr="00290E7D" w:rsidRDefault="009F0E6C" w:rsidP="00290E7D">
      <w:pPr>
        <w:jc w:val="both"/>
        <w:rPr>
          <w:sz w:val="22"/>
          <w:szCs w:val="22"/>
        </w:rPr>
      </w:pPr>
    </w:p>
    <w:p w14:paraId="0720EC7F" w14:textId="36A724BE" w:rsidR="00706DA3" w:rsidRDefault="00735613">
      <w:pPr>
        <w:pStyle w:val="Body"/>
        <w:rPr>
          <w:rFonts w:ascii="Times New Roman" w:hAnsi="Times New Roman" w:cs="Times New Roman"/>
          <w:b/>
          <w:sz w:val="28"/>
          <w:szCs w:val="28"/>
          <w:lang w:val="pt-BR"/>
        </w:rPr>
      </w:pPr>
      <w:r>
        <w:rPr>
          <w:rFonts w:ascii="Times New Roman" w:hAnsi="Times New Roman" w:cs="Times New Roman"/>
          <w:b/>
          <w:sz w:val="28"/>
          <w:szCs w:val="28"/>
          <w:lang w:val="pt-BR"/>
        </w:rPr>
        <w:t>2. Área de processo selecionada</w:t>
      </w:r>
    </w:p>
    <w:p w14:paraId="151D6987" w14:textId="77777777" w:rsidR="00735613" w:rsidRDefault="00735613">
      <w:pPr>
        <w:pStyle w:val="Body"/>
        <w:rPr>
          <w:rFonts w:ascii="Times New Roman" w:hAnsi="Times New Roman" w:cs="Times New Roman"/>
          <w:b/>
          <w:sz w:val="28"/>
          <w:szCs w:val="28"/>
          <w:lang w:val="pt-BR"/>
        </w:rPr>
      </w:pPr>
    </w:p>
    <w:p w14:paraId="24662C06" w14:textId="4A448CF7" w:rsidR="00735613" w:rsidRDefault="00735613">
      <w:pPr>
        <w:pStyle w:val="Body"/>
        <w:rPr>
          <w:rFonts w:ascii="Times New Roman" w:hAnsi="Times New Roman" w:cs="Times New Roman"/>
          <w:lang w:val="pt-BR"/>
        </w:rPr>
      </w:pPr>
      <w:r>
        <w:rPr>
          <w:rFonts w:ascii="Times New Roman" w:hAnsi="Times New Roman" w:cs="Times New Roman"/>
          <w:lang w:val="pt-BR"/>
        </w:rPr>
        <w:t xml:space="preserve">2.1 Áreas de </w:t>
      </w:r>
      <w:r w:rsidR="00D25DE5">
        <w:rPr>
          <w:rFonts w:ascii="Times New Roman" w:hAnsi="Times New Roman" w:cs="Times New Roman"/>
          <w:lang w:val="pt-BR"/>
        </w:rPr>
        <w:t>Gestão de Projetos</w:t>
      </w:r>
      <w:r w:rsidR="00D25DE5">
        <w:rPr>
          <w:rFonts w:ascii="Times New Roman" w:hAnsi="Times New Roman" w:cs="Times New Roman"/>
          <w:lang w:val="pt-BR"/>
        </w:rPr>
        <w:t xml:space="preserve"> </w:t>
      </w:r>
      <w:r>
        <w:rPr>
          <w:rFonts w:ascii="Times New Roman" w:hAnsi="Times New Roman" w:cs="Times New Roman"/>
          <w:lang w:val="pt-BR"/>
        </w:rPr>
        <w:t>escolhidas</w:t>
      </w:r>
    </w:p>
    <w:p w14:paraId="7EB39CB2" w14:textId="77777777" w:rsidR="00735613" w:rsidRPr="0061547D" w:rsidRDefault="00735613">
      <w:pPr>
        <w:pStyle w:val="Body"/>
        <w:rPr>
          <w:rFonts w:ascii="Times New Roman" w:hAnsi="Times New Roman" w:cs="Times New Roman"/>
          <w:lang w:val="pt-BR"/>
        </w:rPr>
      </w:pPr>
    </w:p>
    <w:p w14:paraId="4B8F538C" w14:textId="77777777" w:rsidR="0061547D" w:rsidRPr="0061547D" w:rsidRDefault="00735613">
      <w:pPr>
        <w:pStyle w:val="Body"/>
        <w:rPr>
          <w:rFonts w:ascii="Times New Roman" w:hAnsi="Times New Roman" w:cs="Times New Roman"/>
          <w:lang w:val="pt-BR"/>
        </w:rPr>
      </w:pPr>
      <w:r w:rsidRPr="0061547D">
        <w:rPr>
          <w:rFonts w:ascii="Times New Roman" w:hAnsi="Times New Roman" w:cs="Times New Roman"/>
          <w:lang w:val="pt-BR"/>
        </w:rPr>
        <w:tab/>
        <w:t>Para a realização de nosso projeto</w:t>
      </w:r>
      <w:r w:rsidR="00B317AB" w:rsidRPr="0061547D">
        <w:rPr>
          <w:rFonts w:ascii="Times New Roman" w:hAnsi="Times New Roman" w:cs="Times New Roman"/>
          <w:lang w:val="pt-BR"/>
        </w:rPr>
        <w:t xml:space="preserve"> escolhemos utilizar </w:t>
      </w:r>
      <w:r w:rsidR="00613CFA">
        <w:rPr>
          <w:rFonts w:ascii="Times New Roman" w:hAnsi="Times New Roman" w:cs="Times New Roman"/>
          <w:lang w:val="pt-BR"/>
        </w:rPr>
        <w:t>seis</w:t>
      </w:r>
      <w:r w:rsidR="00B317AB" w:rsidRPr="0061547D">
        <w:rPr>
          <w:rFonts w:ascii="Times New Roman" w:hAnsi="Times New Roman" w:cs="Times New Roman"/>
          <w:lang w:val="pt-BR"/>
        </w:rPr>
        <w:t xml:space="preserve"> dos sete principais pro</w:t>
      </w:r>
      <w:r w:rsidR="0061547D">
        <w:rPr>
          <w:rFonts w:ascii="Times New Roman" w:hAnsi="Times New Roman" w:cs="Times New Roman"/>
          <w:lang w:val="pt-BR"/>
        </w:rPr>
        <w:t>cessos para gestão de projetos.</w:t>
      </w:r>
    </w:p>
    <w:p w14:paraId="5484F780" w14:textId="77777777" w:rsidR="00B317AB" w:rsidRPr="0061547D" w:rsidRDefault="00B317AB">
      <w:pPr>
        <w:pStyle w:val="Body"/>
        <w:rPr>
          <w:rFonts w:ascii="Times New Roman" w:hAnsi="Times New Roman" w:cs="Times New Roman"/>
          <w:lang w:val="pt-BR"/>
        </w:rPr>
      </w:pPr>
      <w:r w:rsidRPr="0061547D">
        <w:rPr>
          <w:rFonts w:ascii="Times New Roman" w:hAnsi="Times New Roman" w:cs="Times New Roman"/>
          <w:lang w:val="pt-BR"/>
        </w:rPr>
        <w:tab/>
        <w:t xml:space="preserve">Os </w:t>
      </w:r>
      <w:r w:rsidR="00613CFA">
        <w:rPr>
          <w:rFonts w:ascii="Times New Roman" w:hAnsi="Times New Roman" w:cs="Times New Roman"/>
          <w:lang w:val="pt-BR"/>
        </w:rPr>
        <w:t>seis</w:t>
      </w:r>
      <w:r w:rsidRPr="0061547D">
        <w:rPr>
          <w:rFonts w:ascii="Times New Roman" w:hAnsi="Times New Roman" w:cs="Times New Roman"/>
          <w:lang w:val="pt-BR"/>
        </w:rPr>
        <w:t xml:space="preserve"> processos escolhidos foram:</w:t>
      </w:r>
    </w:p>
    <w:p w14:paraId="0C17DAF2"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Planejamento do projeto;</w:t>
      </w:r>
    </w:p>
    <w:p w14:paraId="0A37298B"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Monitoramento e controle de projeto;</w:t>
      </w:r>
    </w:p>
    <w:p w14:paraId="014172BF"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Gestão de requisitos;</w:t>
      </w:r>
    </w:p>
    <w:p w14:paraId="46DBB42C" w14:textId="77777777" w:rsidR="00B317AB" w:rsidRPr="0061547D" w:rsidRDefault="00B317AB" w:rsidP="00B317AB">
      <w:pPr>
        <w:pStyle w:val="Body"/>
        <w:numPr>
          <w:ilvl w:val="0"/>
          <w:numId w:val="1"/>
        </w:numPr>
        <w:rPr>
          <w:rFonts w:ascii="Times New Roman" w:hAnsi="Times New Roman" w:cs="Times New Roman"/>
          <w:lang w:val="pt-BR"/>
        </w:rPr>
      </w:pPr>
      <w:r w:rsidRPr="0061547D">
        <w:rPr>
          <w:rFonts w:ascii="Times New Roman" w:hAnsi="Times New Roman" w:cs="Times New Roman"/>
          <w:lang w:val="pt-BR"/>
        </w:rPr>
        <w:t>Gestão de riscos;</w:t>
      </w:r>
    </w:p>
    <w:p w14:paraId="6D4F08C2" w14:textId="77777777" w:rsidR="0061547D" w:rsidRPr="0061547D" w:rsidRDefault="0061547D" w:rsidP="0061547D">
      <w:pPr>
        <w:pStyle w:val="Body"/>
        <w:ind w:left="1800"/>
        <w:rPr>
          <w:rFonts w:ascii="Times New Roman" w:hAnsi="Times New Roman" w:cs="Times New Roman"/>
          <w:lang w:val="pt-BR"/>
        </w:rPr>
      </w:pPr>
    </w:p>
    <w:p w14:paraId="0C0FDC69" w14:textId="03A85AA6" w:rsidR="0061547D" w:rsidRDefault="00B317AB" w:rsidP="0061547D">
      <w:pPr>
        <w:pStyle w:val="Body"/>
        <w:ind w:firstLine="720"/>
        <w:jc w:val="both"/>
        <w:rPr>
          <w:rFonts w:ascii="Times New Roman" w:hAnsi="Times New Roman" w:cs="Times New Roman"/>
          <w:lang w:val="pt-BR"/>
        </w:rPr>
      </w:pPr>
      <w:r w:rsidRPr="0061547D">
        <w:rPr>
          <w:rFonts w:ascii="Times New Roman" w:hAnsi="Times New Roman" w:cs="Times New Roman"/>
          <w:lang w:val="pt-BR"/>
        </w:rPr>
        <w:t>Seguindo os processos citados a cima</w:t>
      </w:r>
      <w:r w:rsidR="0061547D" w:rsidRPr="0061547D">
        <w:rPr>
          <w:rFonts w:ascii="Times New Roman" w:hAnsi="Times New Roman" w:cs="Times New Roman"/>
          <w:lang w:val="pt-BR"/>
        </w:rPr>
        <w:t xml:space="preserve"> acredito que conseguiremos </w:t>
      </w:r>
      <w:r w:rsidR="00EF24B4">
        <w:rPr>
          <w:rFonts w:ascii="Times New Roman" w:hAnsi="Times New Roman" w:cs="Times New Roman"/>
          <w:lang w:val="pt-BR"/>
        </w:rPr>
        <w:t>estabelecer como será realizado o desenvolvimento da aplicação, os mesmos irão ajudar</w:t>
      </w:r>
      <w:r w:rsidR="0061547D" w:rsidRPr="0061547D">
        <w:rPr>
          <w:rFonts w:ascii="Times New Roman" w:hAnsi="Times New Roman" w:cs="Times New Roman"/>
          <w:lang w:val="pt-BR"/>
        </w:rPr>
        <w:t xml:space="preserve"> a estabelecer metas a serem cumpridas, analisar possíveis problemas no caminho que possam gerar atraso na entrega de algumas pa</w:t>
      </w:r>
      <w:r w:rsidR="0061547D">
        <w:rPr>
          <w:rFonts w:ascii="Times New Roman" w:hAnsi="Times New Roman" w:cs="Times New Roman"/>
          <w:lang w:val="pt-BR"/>
        </w:rPr>
        <w:t>rtes do projeto, tendo conhecimento dos problemas podemos reorganizar a nossa equipe para que possamos utilizar todo</w:t>
      </w:r>
      <w:r w:rsidR="00EF24B4">
        <w:rPr>
          <w:rFonts w:ascii="Times New Roman" w:hAnsi="Times New Roman" w:cs="Times New Roman"/>
          <w:lang w:val="pt-BR"/>
        </w:rPr>
        <w:t xml:space="preserve"> o potencial de cada integrante e aloca-los nas áreas mais adequadas para cada um.</w:t>
      </w:r>
    </w:p>
    <w:p w14:paraId="6CAA5284" w14:textId="5D2C8557" w:rsidR="00D25DE5" w:rsidRDefault="00D25DE5" w:rsidP="0061547D">
      <w:pPr>
        <w:pStyle w:val="Body"/>
        <w:ind w:firstLine="720"/>
        <w:jc w:val="both"/>
        <w:rPr>
          <w:rFonts w:ascii="Times New Roman" w:hAnsi="Times New Roman" w:cs="Times New Roman"/>
          <w:lang w:val="pt-BR"/>
        </w:rPr>
      </w:pPr>
    </w:p>
    <w:p w14:paraId="10045052" w14:textId="77777777" w:rsidR="00D25DE5" w:rsidRDefault="00D25DE5" w:rsidP="0061547D">
      <w:pPr>
        <w:pStyle w:val="Body"/>
        <w:ind w:firstLine="720"/>
        <w:jc w:val="both"/>
        <w:rPr>
          <w:rFonts w:ascii="Times New Roman" w:hAnsi="Times New Roman" w:cs="Times New Roman"/>
          <w:lang w:val="pt-BR"/>
        </w:rPr>
      </w:pPr>
    </w:p>
    <w:p w14:paraId="57876B34" w14:textId="77777777" w:rsidR="0061547D" w:rsidRDefault="0061547D" w:rsidP="0061547D">
      <w:pPr>
        <w:pStyle w:val="Body"/>
        <w:ind w:firstLine="720"/>
        <w:jc w:val="both"/>
        <w:rPr>
          <w:rFonts w:ascii="Times New Roman" w:hAnsi="Times New Roman" w:cs="Times New Roman"/>
          <w:lang w:val="pt-BR"/>
        </w:rPr>
      </w:pPr>
    </w:p>
    <w:p w14:paraId="5B980679" w14:textId="2B0B5C17" w:rsidR="00D25DE5" w:rsidRPr="00D25DE5" w:rsidRDefault="00D25DE5" w:rsidP="00D25DE5">
      <w:pPr>
        <w:pStyle w:val="Body"/>
        <w:jc w:val="both"/>
        <w:rPr>
          <w:rFonts w:ascii="Times New Roman" w:eastAsia="Times New Roman" w:hAnsi="Times New Roman" w:cs="Times New Roman"/>
          <w:bCs/>
          <w:szCs w:val="28"/>
          <w:lang w:val="pt-BR"/>
        </w:rPr>
      </w:pPr>
      <w:r w:rsidRPr="00D25DE5">
        <w:rPr>
          <w:rFonts w:ascii="Times New Roman" w:hAnsi="Times New Roman"/>
          <w:bCs/>
          <w:szCs w:val="28"/>
          <w:lang w:val="pt-BR"/>
        </w:rPr>
        <w:t>2.</w:t>
      </w:r>
      <w:r>
        <w:rPr>
          <w:rFonts w:ascii="Times New Roman" w:hAnsi="Times New Roman"/>
          <w:bCs/>
          <w:szCs w:val="28"/>
          <w:lang w:val="pt-BR"/>
        </w:rPr>
        <w:t>2</w:t>
      </w:r>
      <w:r w:rsidRPr="00D25DE5">
        <w:rPr>
          <w:rFonts w:ascii="Times New Roman" w:hAnsi="Times New Roman"/>
          <w:bCs/>
          <w:szCs w:val="28"/>
          <w:lang w:val="pt-BR"/>
        </w:rPr>
        <w:t xml:space="preserve"> Á</w:t>
      </w:r>
      <w:r w:rsidRPr="00D25DE5">
        <w:rPr>
          <w:rFonts w:ascii="Times New Roman" w:hAnsi="Times New Roman"/>
          <w:bCs/>
          <w:szCs w:val="28"/>
          <w:lang w:val="pt-PT"/>
        </w:rPr>
        <w:t xml:space="preserve">reas de processo da Engenharia </w:t>
      </w:r>
      <w:r>
        <w:rPr>
          <w:rFonts w:ascii="Times New Roman" w:hAnsi="Times New Roman"/>
          <w:bCs/>
          <w:szCs w:val="28"/>
          <w:lang w:val="pt-PT"/>
        </w:rPr>
        <w:t>escolhidas:</w:t>
      </w:r>
    </w:p>
    <w:p w14:paraId="723D24D9" w14:textId="77777777" w:rsidR="00D25DE5" w:rsidRPr="005B2555" w:rsidRDefault="00D25DE5" w:rsidP="00D25DE5">
      <w:pPr>
        <w:pStyle w:val="Body"/>
        <w:jc w:val="both"/>
        <w:rPr>
          <w:rFonts w:ascii="Times New Roman" w:eastAsia="Times New Roman" w:hAnsi="Times New Roman" w:cs="Times New Roman"/>
          <w:lang w:val="pt-BR"/>
        </w:rPr>
      </w:pPr>
    </w:p>
    <w:p w14:paraId="2EBB9151" w14:textId="77777777" w:rsidR="00D25DE5" w:rsidRPr="005B2555" w:rsidRDefault="00D25DE5" w:rsidP="00D25DE5">
      <w:pPr>
        <w:pStyle w:val="Body"/>
        <w:jc w:val="both"/>
        <w:rPr>
          <w:rFonts w:ascii="Times New Roman" w:eastAsia="Times New Roman" w:hAnsi="Times New Roman" w:cs="Times New Roman"/>
          <w:bCs/>
          <w:sz w:val="24"/>
          <w:szCs w:val="24"/>
          <w:lang w:val="pt-PT"/>
        </w:rPr>
      </w:pPr>
      <w:r>
        <w:rPr>
          <w:rFonts w:ascii="Times New Roman" w:eastAsia="Times New Roman" w:hAnsi="Times New Roman" w:cs="Times New Roman"/>
          <w:b/>
          <w:bCs/>
          <w:sz w:val="24"/>
          <w:szCs w:val="24"/>
          <w:lang w:val="pt-PT"/>
        </w:rPr>
        <w:tab/>
      </w:r>
      <w:r w:rsidRPr="005B2555">
        <w:rPr>
          <w:rFonts w:ascii="Times New Roman" w:eastAsia="Times New Roman" w:hAnsi="Times New Roman" w:cs="Times New Roman"/>
          <w:bCs/>
          <w:sz w:val="24"/>
          <w:szCs w:val="24"/>
          <w:lang w:val="pt-PT"/>
        </w:rPr>
        <w:t xml:space="preserve">Para o nosso projeto todas as áreas do CMMI relacionadas com a parte de engenharia são essenciais, pois consistem na criação do produto e revisão tudo que foi levantado esta sendo desenvolvido da melhor maneira para o cliente. Sendo as áreas : </w:t>
      </w:r>
    </w:p>
    <w:p w14:paraId="6CC2AD42" w14:textId="77777777" w:rsidR="00D25DE5" w:rsidRPr="005B2555" w:rsidRDefault="00D25DE5" w:rsidP="00D25DE5">
      <w:pPr>
        <w:pStyle w:val="Body"/>
        <w:numPr>
          <w:ilvl w:val="0"/>
          <w:numId w:val="2"/>
        </w:numPr>
        <w:jc w:val="both"/>
        <w:rPr>
          <w:rFonts w:ascii="Times New Roman" w:eastAsia="Times New Roman" w:hAnsi="Times New Roman" w:cs="Times New Roman"/>
          <w:bCs/>
          <w:sz w:val="24"/>
          <w:szCs w:val="24"/>
          <w:lang w:val="pt-PT"/>
        </w:rPr>
      </w:pPr>
      <w:r w:rsidRPr="005B2555">
        <w:rPr>
          <w:rFonts w:ascii="Times New Roman" w:eastAsia="Times New Roman" w:hAnsi="Times New Roman" w:cs="Times New Roman"/>
          <w:bCs/>
          <w:sz w:val="24"/>
          <w:szCs w:val="24"/>
          <w:lang w:val="pt-PT"/>
        </w:rPr>
        <w:t>Desenvolvimento de Requisitos;</w:t>
      </w:r>
    </w:p>
    <w:p w14:paraId="037DBF35" w14:textId="77777777" w:rsidR="00D25DE5" w:rsidRPr="005B2555" w:rsidRDefault="00D25DE5" w:rsidP="00D25DE5">
      <w:pPr>
        <w:pStyle w:val="Body"/>
        <w:numPr>
          <w:ilvl w:val="0"/>
          <w:numId w:val="2"/>
        </w:numPr>
        <w:jc w:val="both"/>
        <w:rPr>
          <w:rFonts w:ascii="Times New Roman" w:eastAsia="Times New Roman" w:hAnsi="Times New Roman" w:cs="Times New Roman"/>
          <w:bCs/>
          <w:sz w:val="24"/>
          <w:szCs w:val="24"/>
          <w:lang w:val="pt-PT"/>
        </w:rPr>
      </w:pPr>
      <w:r w:rsidRPr="005B2555">
        <w:rPr>
          <w:rFonts w:ascii="Times New Roman" w:hAnsi="Times New Roman"/>
          <w:bCs/>
          <w:sz w:val="24"/>
          <w:szCs w:val="24"/>
          <w:lang w:val="pt-PT"/>
        </w:rPr>
        <w:t>Solução Técnica;</w:t>
      </w:r>
    </w:p>
    <w:p w14:paraId="0A1CFC0B" w14:textId="77777777" w:rsidR="00D25DE5" w:rsidRPr="005B2555" w:rsidRDefault="00D25DE5" w:rsidP="00D25DE5">
      <w:pPr>
        <w:pStyle w:val="Body"/>
        <w:numPr>
          <w:ilvl w:val="0"/>
          <w:numId w:val="2"/>
        </w:numPr>
        <w:jc w:val="both"/>
        <w:rPr>
          <w:rFonts w:ascii="Times New Roman" w:eastAsia="Times New Roman" w:hAnsi="Times New Roman" w:cs="Times New Roman"/>
          <w:bCs/>
          <w:sz w:val="24"/>
          <w:szCs w:val="24"/>
          <w:lang w:val="pt-PT"/>
        </w:rPr>
      </w:pPr>
      <w:r w:rsidRPr="005B2555">
        <w:rPr>
          <w:rFonts w:ascii="Times New Roman" w:hAnsi="Times New Roman"/>
          <w:bCs/>
          <w:sz w:val="24"/>
          <w:szCs w:val="24"/>
          <w:lang w:val="de-DE"/>
        </w:rPr>
        <w:t>Integração de Produto;</w:t>
      </w:r>
    </w:p>
    <w:p w14:paraId="14FDF6C9" w14:textId="77777777" w:rsidR="00D25DE5" w:rsidRPr="005B2555" w:rsidRDefault="00D25DE5" w:rsidP="00D25DE5">
      <w:pPr>
        <w:pStyle w:val="Body"/>
        <w:numPr>
          <w:ilvl w:val="0"/>
          <w:numId w:val="2"/>
        </w:numPr>
        <w:jc w:val="both"/>
        <w:rPr>
          <w:rFonts w:ascii="Times New Roman" w:eastAsia="Times New Roman" w:hAnsi="Times New Roman" w:cs="Times New Roman"/>
          <w:bCs/>
          <w:sz w:val="24"/>
          <w:szCs w:val="24"/>
          <w:lang w:val="pt-PT"/>
        </w:rPr>
      </w:pPr>
      <w:r w:rsidRPr="005B2555">
        <w:rPr>
          <w:rFonts w:ascii="Times New Roman" w:hAnsi="Times New Roman"/>
          <w:bCs/>
          <w:sz w:val="24"/>
          <w:szCs w:val="24"/>
          <w:lang w:val="de-DE"/>
        </w:rPr>
        <w:t xml:space="preserve">Verificação; </w:t>
      </w:r>
    </w:p>
    <w:p w14:paraId="348B34B3" w14:textId="1B608894" w:rsidR="00D25DE5" w:rsidRDefault="00D25DE5" w:rsidP="00D25DE5">
      <w:pPr>
        <w:pStyle w:val="Body"/>
        <w:numPr>
          <w:ilvl w:val="0"/>
          <w:numId w:val="2"/>
        </w:numPr>
        <w:jc w:val="both"/>
        <w:rPr>
          <w:rFonts w:ascii="Times New Roman" w:eastAsia="Times New Roman" w:hAnsi="Times New Roman" w:cs="Times New Roman"/>
          <w:bCs/>
          <w:sz w:val="24"/>
          <w:szCs w:val="24"/>
          <w:lang w:val="pt-PT"/>
        </w:rPr>
      </w:pPr>
      <w:r w:rsidRPr="005B2555">
        <w:rPr>
          <w:rFonts w:ascii="Times New Roman" w:hAnsi="Times New Roman"/>
          <w:bCs/>
          <w:sz w:val="24"/>
          <w:szCs w:val="24"/>
          <w:lang w:val="de-DE"/>
        </w:rPr>
        <w:t>Validação.</w:t>
      </w:r>
    </w:p>
    <w:p w14:paraId="61645B99" w14:textId="6DD8961A" w:rsidR="00D25DE5" w:rsidRDefault="00D25DE5" w:rsidP="00D25DE5">
      <w:pPr>
        <w:pStyle w:val="Body"/>
        <w:jc w:val="both"/>
        <w:rPr>
          <w:rFonts w:ascii="Times New Roman" w:eastAsia="Times New Roman" w:hAnsi="Times New Roman" w:cs="Times New Roman"/>
          <w:bCs/>
          <w:sz w:val="24"/>
          <w:szCs w:val="24"/>
          <w:lang w:val="pt-PT"/>
        </w:rPr>
      </w:pPr>
    </w:p>
    <w:p w14:paraId="290342AE" w14:textId="77777777" w:rsidR="00D25DE5" w:rsidRDefault="00D25DE5" w:rsidP="00D25DE5">
      <w:pPr>
        <w:pStyle w:val="Body"/>
        <w:jc w:val="both"/>
        <w:rPr>
          <w:rFonts w:ascii="Times New Roman" w:eastAsia="Times New Roman" w:hAnsi="Times New Roman" w:cs="Times New Roman"/>
          <w:bCs/>
          <w:sz w:val="24"/>
          <w:szCs w:val="24"/>
          <w:lang w:val="pt-PT"/>
        </w:rPr>
      </w:pPr>
    </w:p>
    <w:p w14:paraId="5A1CB0B1" w14:textId="2CFB28AF" w:rsidR="00D25DE5" w:rsidRDefault="00D25DE5" w:rsidP="00D25DE5">
      <w:pPr>
        <w:pStyle w:val="Body"/>
        <w:jc w:val="both"/>
        <w:rPr>
          <w:rFonts w:ascii="Times New Roman" w:hAnsi="Times New Roman"/>
          <w:bCs/>
          <w:sz w:val="24"/>
          <w:szCs w:val="24"/>
          <w:lang w:val="de-DE"/>
        </w:rPr>
      </w:pPr>
      <w:r>
        <w:rPr>
          <w:rFonts w:ascii="Times New Roman" w:eastAsia="Times New Roman" w:hAnsi="Times New Roman" w:cs="Times New Roman"/>
          <w:bCs/>
          <w:sz w:val="24"/>
          <w:szCs w:val="24"/>
          <w:lang w:val="pt-PT"/>
        </w:rPr>
        <w:t>2.3</w:t>
      </w:r>
      <w:r w:rsidRPr="00D25DE5">
        <w:rPr>
          <w:rFonts w:ascii="Times New Roman" w:hAnsi="Times New Roman"/>
          <w:bCs/>
          <w:sz w:val="24"/>
          <w:szCs w:val="24"/>
          <w:lang w:val="de-DE"/>
        </w:rPr>
        <w:t xml:space="preserve"> </w:t>
      </w:r>
      <w:r>
        <w:rPr>
          <w:rFonts w:ascii="Times New Roman" w:hAnsi="Times New Roman"/>
          <w:bCs/>
          <w:sz w:val="24"/>
          <w:szCs w:val="24"/>
          <w:lang w:val="de-DE"/>
        </w:rPr>
        <w:t>Áreas de processo de Suporte escolhidas:</w:t>
      </w:r>
    </w:p>
    <w:p w14:paraId="11B4089F" w14:textId="77777777" w:rsidR="00D25DE5" w:rsidRDefault="00D25DE5" w:rsidP="00D25DE5">
      <w:pPr>
        <w:pStyle w:val="Body"/>
        <w:ind w:firstLine="720"/>
        <w:jc w:val="both"/>
        <w:rPr>
          <w:rFonts w:ascii="Times New Roman" w:hAnsi="Times New Roman"/>
          <w:bCs/>
          <w:sz w:val="24"/>
          <w:szCs w:val="24"/>
          <w:lang w:val="de-DE"/>
        </w:rPr>
      </w:pPr>
    </w:p>
    <w:p w14:paraId="108A1AFB" w14:textId="19B3619A" w:rsidR="00D25DE5" w:rsidRPr="004C6E91" w:rsidRDefault="00D25DE5" w:rsidP="00D25DE5">
      <w:pPr>
        <w:pStyle w:val="Body"/>
        <w:ind w:firstLine="720"/>
        <w:jc w:val="both"/>
        <w:rPr>
          <w:rFonts w:ascii="Times New Roman" w:hAnsi="Times New Roman"/>
          <w:bCs/>
          <w:sz w:val="24"/>
          <w:szCs w:val="24"/>
          <w:lang w:val="de-DE"/>
        </w:rPr>
      </w:pPr>
      <w:r w:rsidRPr="004C6E91">
        <w:rPr>
          <w:rFonts w:ascii="Times New Roman" w:hAnsi="Times New Roman"/>
          <w:bCs/>
          <w:sz w:val="24"/>
          <w:szCs w:val="24"/>
          <w:lang w:val="de-DE"/>
        </w:rPr>
        <w:t>Esta parte do CMMI tem como objetivo complementar o projeto, aperfeiçoando e auxiliando da melhor forma, sendo de grande importância para nós, utilizaremos quase todos as áreas para garantir qualidade e aplicar medidas corretivas se necessário. As áreas selecionadas foram:</w:t>
      </w:r>
    </w:p>
    <w:p w14:paraId="1D39C3B6" w14:textId="77777777" w:rsidR="00D25DE5" w:rsidRPr="004C6E91" w:rsidRDefault="00D25DE5" w:rsidP="00D25DE5">
      <w:pPr>
        <w:pStyle w:val="Body"/>
        <w:numPr>
          <w:ilvl w:val="0"/>
          <w:numId w:val="3"/>
        </w:numPr>
        <w:jc w:val="both"/>
        <w:rPr>
          <w:rFonts w:ascii="Times New Roman" w:hAnsi="Times New Roman"/>
          <w:bCs/>
          <w:sz w:val="24"/>
          <w:szCs w:val="24"/>
          <w:lang w:val="de-DE"/>
        </w:rPr>
      </w:pPr>
      <w:r w:rsidRPr="004C6E91">
        <w:rPr>
          <w:rFonts w:ascii="Times New Roman" w:hAnsi="Times New Roman"/>
          <w:bCs/>
          <w:sz w:val="24"/>
          <w:szCs w:val="24"/>
          <w:lang w:val="de-DE"/>
        </w:rPr>
        <w:t>Gestão de configuração</w:t>
      </w:r>
    </w:p>
    <w:p w14:paraId="4C15DD41" w14:textId="77777777" w:rsidR="00D25DE5" w:rsidRPr="004C6E91" w:rsidRDefault="00D25DE5" w:rsidP="00D25DE5">
      <w:pPr>
        <w:pStyle w:val="Body"/>
        <w:numPr>
          <w:ilvl w:val="0"/>
          <w:numId w:val="3"/>
        </w:numPr>
        <w:jc w:val="both"/>
        <w:rPr>
          <w:rFonts w:ascii="Times New Roman" w:hAnsi="Times New Roman"/>
          <w:bCs/>
          <w:sz w:val="24"/>
          <w:szCs w:val="24"/>
          <w:lang w:val="de-DE"/>
        </w:rPr>
      </w:pPr>
      <w:r w:rsidRPr="004C6E91">
        <w:rPr>
          <w:rFonts w:ascii="Times New Roman" w:hAnsi="Times New Roman"/>
          <w:bCs/>
          <w:sz w:val="24"/>
          <w:szCs w:val="24"/>
          <w:lang w:val="de-DE"/>
        </w:rPr>
        <w:t>Garantia de qualidade de produto e de processo</w:t>
      </w:r>
    </w:p>
    <w:p w14:paraId="7DD5F308" w14:textId="77777777" w:rsidR="00D25DE5" w:rsidRPr="004C6E91" w:rsidRDefault="00D25DE5" w:rsidP="00D25DE5">
      <w:pPr>
        <w:pStyle w:val="Body"/>
        <w:numPr>
          <w:ilvl w:val="0"/>
          <w:numId w:val="3"/>
        </w:numPr>
        <w:jc w:val="both"/>
        <w:rPr>
          <w:rFonts w:ascii="Times New Roman" w:hAnsi="Times New Roman"/>
          <w:bCs/>
          <w:sz w:val="24"/>
          <w:szCs w:val="24"/>
          <w:lang w:val="de-DE"/>
        </w:rPr>
      </w:pPr>
      <w:r w:rsidRPr="004C6E91">
        <w:rPr>
          <w:rFonts w:ascii="Times New Roman" w:hAnsi="Times New Roman"/>
          <w:bCs/>
          <w:sz w:val="24"/>
          <w:szCs w:val="24"/>
          <w:lang w:val="de-DE"/>
        </w:rPr>
        <w:t xml:space="preserve">Medição e Análise </w:t>
      </w:r>
    </w:p>
    <w:p w14:paraId="13D973BE" w14:textId="77777777" w:rsidR="00D25DE5" w:rsidRPr="004C6E91" w:rsidRDefault="00D25DE5" w:rsidP="00D25DE5">
      <w:pPr>
        <w:pStyle w:val="Body"/>
        <w:numPr>
          <w:ilvl w:val="0"/>
          <w:numId w:val="3"/>
        </w:numPr>
        <w:jc w:val="both"/>
        <w:rPr>
          <w:rFonts w:ascii="Times New Roman" w:hAnsi="Times New Roman"/>
          <w:bCs/>
          <w:sz w:val="24"/>
          <w:szCs w:val="24"/>
          <w:lang w:val="de-DE"/>
        </w:rPr>
      </w:pPr>
      <w:r w:rsidRPr="004C6E91">
        <w:rPr>
          <w:rFonts w:ascii="Times New Roman" w:hAnsi="Times New Roman"/>
          <w:bCs/>
          <w:sz w:val="24"/>
          <w:szCs w:val="24"/>
          <w:lang w:val="de-DE"/>
        </w:rPr>
        <w:t>Análise e Resoluçao de Causas</w:t>
      </w:r>
    </w:p>
    <w:p w14:paraId="3C4A2BC4" w14:textId="6A327537" w:rsidR="00D25DE5" w:rsidRDefault="00D25DE5" w:rsidP="00D25DE5">
      <w:pPr>
        <w:pStyle w:val="Body"/>
        <w:jc w:val="both"/>
        <w:rPr>
          <w:rFonts w:ascii="Times New Roman" w:eastAsia="Times New Roman" w:hAnsi="Times New Roman" w:cs="Times New Roman"/>
          <w:bCs/>
          <w:sz w:val="24"/>
          <w:szCs w:val="24"/>
          <w:lang w:val="pt-PT"/>
        </w:rPr>
      </w:pPr>
    </w:p>
    <w:p w14:paraId="2CC7AF99" w14:textId="77777777" w:rsidR="00D25DE5" w:rsidRPr="00D25DE5" w:rsidRDefault="00D25DE5" w:rsidP="00D25DE5">
      <w:pPr>
        <w:pStyle w:val="Body"/>
        <w:jc w:val="both"/>
        <w:rPr>
          <w:rFonts w:ascii="Times New Roman" w:eastAsia="Times New Roman" w:hAnsi="Times New Roman" w:cs="Times New Roman"/>
          <w:bCs/>
          <w:sz w:val="24"/>
          <w:szCs w:val="24"/>
          <w:lang w:val="pt-PT"/>
        </w:rPr>
      </w:pPr>
    </w:p>
    <w:p w14:paraId="549EDCD0" w14:textId="77777777" w:rsidR="00ED4C12" w:rsidRDefault="00ED4C12">
      <w:pPr>
        <w:rPr>
          <w:color w:val="000000"/>
          <w:lang w:eastAsia="pt-BR"/>
        </w:rPr>
      </w:pPr>
    </w:p>
    <w:p w14:paraId="6D89FD63" w14:textId="77777777" w:rsidR="00ED4C12" w:rsidRDefault="00ED4C12">
      <w:pPr>
        <w:rPr>
          <w:color w:val="000000"/>
          <w:lang w:eastAsia="pt-BR"/>
        </w:rPr>
      </w:pPr>
    </w:p>
    <w:p w14:paraId="17E63831" w14:textId="77777777" w:rsidR="00D25DE5" w:rsidRDefault="00D25DE5" w:rsidP="00F53C12">
      <w:pPr>
        <w:pStyle w:val="Body"/>
        <w:rPr>
          <w:rFonts w:ascii="Times New Roman" w:hAnsi="Times New Roman" w:cs="Times New Roman"/>
          <w:b/>
          <w:sz w:val="28"/>
          <w:szCs w:val="28"/>
          <w:lang w:val="pt-BR"/>
        </w:rPr>
      </w:pPr>
    </w:p>
    <w:p w14:paraId="6FD058CE" w14:textId="77777777" w:rsidR="00D25DE5" w:rsidRDefault="00D25DE5" w:rsidP="00F53C12">
      <w:pPr>
        <w:pStyle w:val="Body"/>
        <w:rPr>
          <w:rFonts w:ascii="Times New Roman" w:hAnsi="Times New Roman" w:cs="Times New Roman"/>
          <w:b/>
          <w:sz w:val="28"/>
          <w:szCs w:val="28"/>
          <w:lang w:val="pt-BR"/>
        </w:rPr>
      </w:pPr>
    </w:p>
    <w:p w14:paraId="3EB702A0" w14:textId="77777777" w:rsidR="00D25DE5" w:rsidRDefault="00D25DE5" w:rsidP="00F53C12">
      <w:pPr>
        <w:pStyle w:val="Body"/>
        <w:rPr>
          <w:rFonts w:ascii="Times New Roman" w:hAnsi="Times New Roman" w:cs="Times New Roman"/>
          <w:b/>
          <w:sz w:val="28"/>
          <w:szCs w:val="28"/>
          <w:lang w:val="pt-BR"/>
        </w:rPr>
      </w:pPr>
    </w:p>
    <w:p w14:paraId="4506C5CF" w14:textId="77777777" w:rsidR="00D25DE5" w:rsidRDefault="00D25DE5" w:rsidP="00F53C12">
      <w:pPr>
        <w:pStyle w:val="Body"/>
        <w:rPr>
          <w:rFonts w:ascii="Times New Roman" w:hAnsi="Times New Roman" w:cs="Times New Roman"/>
          <w:b/>
          <w:sz w:val="28"/>
          <w:szCs w:val="28"/>
          <w:lang w:val="pt-BR"/>
        </w:rPr>
      </w:pPr>
    </w:p>
    <w:p w14:paraId="2C5544BA" w14:textId="77777777" w:rsidR="00D25DE5" w:rsidRDefault="00D25DE5" w:rsidP="00F53C12">
      <w:pPr>
        <w:pStyle w:val="Body"/>
        <w:rPr>
          <w:rFonts w:ascii="Times New Roman" w:hAnsi="Times New Roman" w:cs="Times New Roman"/>
          <w:b/>
          <w:sz w:val="28"/>
          <w:szCs w:val="28"/>
          <w:lang w:val="pt-BR"/>
        </w:rPr>
      </w:pPr>
    </w:p>
    <w:p w14:paraId="7E31789A" w14:textId="77777777" w:rsidR="00D25DE5" w:rsidRDefault="00D25DE5" w:rsidP="00F53C12">
      <w:pPr>
        <w:pStyle w:val="Body"/>
        <w:rPr>
          <w:rFonts w:ascii="Times New Roman" w:hAnsi="Times New Roman" w:cs="Times New Roman"/>
          <w:b/>
          <w:sz w:val="28"/>
          <w:szCs w:val="28"/>
          <w:lang w:val="pt-BR"/>
        </w:rPr>
      </w:pPr>
    </w:p>
    <w:p w14:paraId="61CAB965" w14:textId="5E3A508F" w:rsidR="00F53C12" w:rsidRDefault="00F53C12" w:rsidP="00F53C12">
      <w:pPr>
        <w:pStyle w:val="Body"/>
        <w:rPr>
          <w:rFonts w:ascii="Times New Roman" w:hAnsi="Times New Roman" w:cs="Times New Roman"/>
          <w:b/>
          <w:sz w:val="28"/>
          <w:szCs w:val="28"/>
          <w:lang w:val="pt-BR"/>
        </w:rPr>
      </w:pPr>
      <w:r w:rsidRPr="00F53C12">
        <w:rPr>
          <w:rFonts w:ascii="Times New Roman" w:hAnsi="Times New Roman" w:cs="Times New Roman"/>
          <w:b/>
          <w:sz w:val="28"/>
          <w:szCs w:val="28"/>
          <w:lang w:val="pt-BR"/>
        </w:rPr>
        <w:lastRenderedPageBreak/>
        <w:t>3.</w:t>
      </w:r>
      <w:r>
        <w:rPr>
          <w:rFonts w:ascii="Times New Roman" w:hAnsi="Times New Roman" w:cs="Times New Roman"/>
          <w:b/>
          <w:sz w:val="28"/>
          <w:szCs w:val="28"/>
          <w:lang w:val="pt-BR"/>
        </w:rPr>
        <w:t xml:space="preserve"> Área de Desenvolvimento de Requisitos</w:t>
      </w:r>
    </w:p>
    <w:p w14:paraId="4BA4D29E" w14:textId="0D30D1C4" w:rsidR="00C96606" w:rsidRDefault="00C96606" w:rsidP="00F53C12">
      <w:pPr>
        <w:pStyle w:val="Body"/>
        <w:rPr>
          <w:rFonts w:ascii="Times New Roman" w:hAnsi="Times New Roman" w:cs="Times New Roman"/>
          <w:b/>
          <w:sz w:val="28"/>
          <w:szCs w:val="28"/>
          <w:lang w:val="pt-BR"/>
        </w:rPr>
      </w:pPr>
    </w:p>
    <w:p w14:paraId="58EFDAA3" w14:textId="390B5C2D" w:rsidR="00D25DE5" w:rsidRPr="00D25DE5" w:rsidRDefault="00D25DE5" w:rsidP="00F53C12">
      <w:pPr>
        <w:pStyle w:val="Body"/>
        <w:rPr>
          <w:rFonts w:ascii="Times New Roman" w:hAnsi="Times New Roman" w:cs="Times New Roman"/>
          <w:szCs w:val="28"/>
          <w:lang w:val="pt-BR"/>
        </w:rPr>
      </w:pPr>
      <w:r>
        <w:rPr>
          <w:rFonts w:ascii="Times New Roman" w:hAnsi="Times New Roman" w:cs="Times New Roman"/>
          <w:szCs w:val="28"/>
          <w:lang w:val="pt-BR"/>
        </w:rPr>
        <w:tab/>
        <w:t>Foi escolhido que serão utilizadas as metas específicas do CMMI com algumas modificações para o contexto de uma microempresa.</w:t>
      </w:r>
    </w:p>
    <w:p w14:paraId="39375067" w14:textId="77777777" w:rsidR="00F53C12" w:rsidRDefault="00F53C12" w:rsidP="00F53C12">
      <w:pPr>
        <w:pStyle w:val="Body"/>
        <w:rPr>
          <w:rFonts w:ascii="Times New Roman" w:hAnsi="Times New Roman" w:cs="Times New Roman"/>
          <w:b/>
          <w:sz w:val="28"/>
          <w:szCs w:val="28"/>
          <w:lang w:val="pt-BR"/>
        </w:rPr>
      </w:pPr>
    </w:p>
    <w:p w14:paraId="1A144ACC" w14:textId="77777777" w:rsidR="00F53C12" w:rsidRDefault="00A569EA" w:rsidP="00F53C12">
      <w:pPr>
        <w:pStyle w:val="Body"/>
        <w:jc w:val="both"/>
        <w:rPr>
          <w:rFonts w:ascii="Times New Roman" w:hAnsi="Times New Roman" w:cs="Times New Roman"/>
          <w:szCs w:val="28"/>
          <w:lang w:val="pt-BR"/>
        </w:rPr>
      </w:pPr>
      <w:r>
        <w:rPr>
          <w:rFonts w:ascii="Times New Roman" w:hAnsi="Times New Roman" w:cs="Times New Roman"/>
          <w:szCs w:val="28"/>
          <w:lang w:val="pt-BR"/>
        </w:rPr>
        <w:t>3.1 Requisitos do Cliente</w:t>
      </w:r>
      <w:r w:rsidR="00F53C12">
        <w:rPr>
          <w:rFonts w:ascii="Times New Roman" w:hAnsi="Times New Roman" w:cs="Times New Roman"/>
          <w:szCs w:val="28"/>
          <w:lang w:val="pt-BR"/>
        </w:rPr>
        <w:t>:</w:t>
      </w:r>
    </w:p>
    <w:p w14:paraId="1786439C" w14:textId="77777777" w:rsidR="00F05B47" w:rsidRDefault="00F53C12" w:rsidP="00F53C12">
      <w:pPr>
        <w:pStyle w:val="Body"/>
        <w:jc w:val="both"/>
        <w:rPr>
          <w:rFonts w:ascii="Times New Roman" w:hAnsi="Times New Roman" w:cs="Times New Roman"/>
          <w:szCs w:val="28"/>
          <w:lang w:val="pt-BR"/>
        </w:rPr>
      </w:pPr>
      <w:r>
        <w:rPr>
          <w:rFonts w:ascii="Times New Roman" w:hAnsi="Times New Roman" w:cs="Times New Roman"/>
          <w:szCs w:val="28"/>
          <w:lang w:val="pt-BR"/>
        </w:rPr>
        <w:tab/>
      </w:r>
    </w:p>
    <w:p w14:paraId="14DC86CD" w14:textId="0D7AE1DF" w:rsidR="00F05B47" w:rsidRDefault="00A569EA" w:rsidP="00670D17">
      <w:pPr>
        <w:pStyle w:val="Body"/>
        <w:jc w:val="both"/>
        <w:rPr>
          <w:rFonts w:ascii="Times New Roman" w:hAnsi="Times New Roman" w:cs="Times New Roman"/>
          <w:szCs w:val="28"/>
          <w:lang w:val="pt-BR"/>
        </w:rPr>
      </w:pPr>
      <w:r>
        <w:rPr>
          <w:rFonts w:ascii="Times New Roman" w:hAnsi="Times New Roman" w:cs="Times New Roman"/>
          <w:szCs w:val="28"/>
          <w:lang w:val="pt-BR"/>
        </w:rPr>
        <w:tab/>
      </w:r>
      <w:r w:rsidR="00670D17">
        <w:rPr>
          <w:rFonts w:ascii="Times New Roman" w:hAnsi="Times New Roman" w:cs="Times New Roman"/>
          <w:szCs w:val="28"/>
          <w:lang w:val="pt-BR"/>
        </w:rPr>
        <w:t xml:space="preserve">Para o desenvolvimento dos requisitos do cliente iremos utilizar </w:t>
      </w:r>
      <w:r w:rsidR="00670D17">
        <w:rPr>
          <w:rFonts w:ascii="Times New Roman" w:hAnsi="Times New Roman" w:cs="Times New Roman"/>
          <w:szCs w:val="28"/>
          <w:lang w:val="pt-BR"/>
        </w:rPr>
        <w:t xml:space="preserve">meta </w:t>
      </w:r>
      <w:r w:rsidR="00670D17">
        <w:rPr>
          <w:rFonts w:ascii="Times New Roman" w:hAnsi="Times New Roman" w:cs="Times New Roman"/>
          <w:szCs w:val="28"/>
          <w:lang w:val="pt-BR"/>
        </w:rPr>
        <w:t>1 do CMMI (desenvolver requisitos de clientes</w:t>
      </w:r>
      <w:r w:rsidR="00670D17">
        <w:rPr>
          <w:rFonts w:ascii="Times New Roman" w:hAnsi="Times New Roman" w:cs="Times New Roman"/>
          <w:szCs w:val="28"/>
          <w:lang w:val="pt-BR"/>
        </w:rPr>
        <w:t>)</w:t>
      </w:r>
      <w:r w:rsidR="00670D17">
        <w:rPr>
          <w:rFonts w:ascii="Times New Roman" w:hAnsi="Times New Roman" w:cs="Times New Roman"/>
          <w:szCs w:val="28"/>
          <w:lang w:val="pt-BR"/>
        </w:rPr>
        <w:t>,</w:t>
      </w:r>
      <w:r w:rsidR="00670D17">
        <w:rPr>
          <w:rFonts w:ascii="Times New Roman" w:hAnsi="Times New Roman" w:cs="Times New Roman"/>
          <w:szCs w:val="28"/>
          <w:lang w:val="pt-BR"/>
        </w:rPr>
        <w:t xml:space="preserve"> </w:t>
      </w:r>
      <w:r w:rsidR="00670D17">
        <w:rPr>
          <w:rFonts w:ascii="Times New Roman" w:hAnsi="Times New Roman" w:cs="Times New Roman"/>
          <w:szCs w:val="28"/>
          <w:lang w:val="pt-BR"/>
        </w:rPr>
        <w:t>com isso esperamos</w:t>
      </w:r>
      <w:r w:rsidR="00F05B47">
        <w:rPr>
          <w:rFonts w:ascii="Times New Roman" w:hAnsi="Times New Roman" w:cs="Times New Roman"/>
          <w:szCs w:val="28"/>
          <w:lang w:val="pt-BR"/>
        </w:rPr>
        <w:t xml:space="preserve"> entregar uma aplicação que seja adequada para o nosso público </w:t>
      </w:r>
      <w:r w:rsidR="00670D17">
        <w:rPr>
          <w:rFonts w:ascii="Times New Roman" w:hAnsi="Times New Roman" w:cs="Times New Roman"/>
          <w:szCs w:val="28"/>
          <w:lang w:val="pt-BR"/>
        </w:rPr>
        <w:t>baseada</w:t>
      </w:r>
      <w:r w:rsidR="00F05B47">
        <w:rPr>
          <w:rFonts w:ascii="Times New Roman" w:hAnsi="Times New Roman" w:cs="Times New Roman"/>
          <w:szCs w:val="28"/>
          <w:lang w:val="pt-BR"/>
        </w:rPr>
        <w:t xml:space="preserve">, principalmente, em questionários com os usuários finais, ou seja, estudantes e seus respectivos pais, para saber o nível de satisfação com a determinada escola pública. Com isso iremos gerar os requisitos dos clientes, pois os parâmetros que serão ranqueados partirão dos próprios usuários, assim conseguiremos realizar um ranking adequado às necessidades da comunidade e não apenas às notas das escolas em exames maiores (ENEM, ETECs, SARESP). </w:t>
      </w:r>
    </w:p>
    <w:p w14:paraId="6B2C12C1" w14:textId="77777777" w:rsidR="00EF5038" w:rsidRDefault="00EF5038" w:rsidP="00F53C12">
      <w:pPr>
        <w:pStyle w:val="Body"/>
        <w:jc w:val="both"/>
        <w:rPr>
          <w:rFonts w:ascii="Times New Roman" w:hAnsi="Times New Roman" w:cs="Times New Roman"/>
          <w:szCs w:val="28"/>
          <w:lang w:val="pt-BR"/>
        </w:rPr>
      </w:pPr>
    </w:p>
    <w:p w14:paraId="14D85D5E" w14:textId="77777777" w:rsidR="00F05B47" w:rsidRDefault="00F05B47" w:rsidP="00F53C12">
      <w:pPr>
        <w:pStyle w:val="Body"/>
        <w:jc w:val="both"/>
        <w:rPr>
          <w:rFonts w:ascii="Times New Roman" w:hAnsi="Times New Roman" w:cs="Times New Roman"/>
          <w:szCs w:val="28"/>
          <w:lang w:val="pt-BR"/>
        </w:rPr>
      </w:pPr>
    </w:p>
    <w:p w14:paraId="4B829E50" w14:textId="77777777" w:rsidR="00F05B47" w:rsidRDefault="00F05B47" w:rsidP="00F53C12">
      <w:pPr>
        <w:pStyle w:val="Body"/>
        <w:jc w:val="both"/>
        <w:rPr>
          <w:rFonts w:ascii="Times New Roman" w:hAnsi="Times New Roman" w:cs="Times New Roman"/>
          <w:szCs w:val="28"/>
          <w:lang w:val="pt-BR"/>
        </w:rPr>
      </w:pPr>
      <w:r>
        <w:rPr>
          <w:rFonts w:ascii="Times New Roman" w:hAnsi="Times New Roman" w:cs="Times New Roman"/>
          <w:szCs w:val="28"/>
          <w:lang w:val="pt-BR"/>
        </w:rPr>
        <w:t>3.2 Requisitos do Produto:</w:t>
      </w:r>
    </w:p>
    <w:p w14:paraId="6D00419F" w14:textId="77777777" w:rsidR="00F05B47" w:rsidRDefault="00F05B47" w:rsidP="00F53C12">
      <w:pPr>
        <w:pStyle w:val="Body"/>
        <w:jc w:val="both"/>
        <w:rPr>
          <w:rFonts w:ascii="Times New Roman" w:hAnsi="Times New Roman" w:cs="Times New Roman"/>
          <w:szCs w:val="28"/>
          <w:lang w:val="pt-BR"/>
        </w:rPr>
      </w:pPr>
    </w:p>
    <w:p w14:paraId="6D42C0B3" w14:textId="03787338" w:rsidR="00670D17" w:rsidRDefault="00F05B47" w:rsidP="00F53C12">
      <w:pPr>
        <w:pStyle w:val="Body"/>
        <w:jc w:val="both"/>
        <w:rPr>
          <w:rFonts w:ascii="Times New Roman" w:hAnsi="Times New Roman" w:cs="Times New Roman"/>
          <w:szCs w:val="28"/>
          <w:lang w:val="pt-BR"/>
        </w:rPr>
      </w:pPr>
      <w:r>
        <w:rPr>
          <w:rFonts w:ascii="Times New Roman" w:hAnsi="Times New Roman" w:cs="Times New Roman"/>
          <w:szCs w:val="28"/>
          <w:lang w:val="pt-BR"/>
        </w:rPr>
        <w:tab/>
      </w:r>
      <w:r w:rsidR="00670D17">
        <w:rPr>
          <w:rFonts w:ascii="Times New Roman" w:hAnsi="Times New Roman" w:cs="Times New Roman"/>
          <w:szCs w:val="28"/>
          <w:lang w:val="pt-BR"/>
        </w:rPr>
        <w:t>Para os requisitos do produto iremos utilizar a meta específica 2 com as práticas 2 e 3 (alocar os requisitos de componentes do produto e identificar requisitos de interface)</w:t>
      </w:r>
      <w:del w:id="22" w:author="RAFAEL YUJI UEDA YAMAMOTO" w:date="2018-03-10T11:35:00Z">
        <w:r w:rsidR="00670D17" w:rsidDel="00670D17">
          <w:rPr>
            <w:rFonts w:ascii="Times New Roman" w:hAnsi="Times New Roman" w:cs="Times New Roman"/>
            <w:szCs w:val="28"/>
            <w:lang w:val="pt-BR"/>
          </w:rPr>
          <w:delText xml:space="preserve"> </w:delText>
        </w:r>
      </w:del>
      <w:ins w:id="23" w:author="RAFAEL YUJI UEDA YAMAMOTO" w:date="2018-03-10T11:34:00Z">
        <w:r w:rsidR="00670D17">
          <w:rPr>
            <w:rFonts w:ascii="Times New Roman" w:hAnsi="Times New Roman" w:cs="Times New Roman"/>
            <w:szCs w:val="28"/>
            <w:lang w:val="pt-BR"/>
          </w:rPr>
          <w:t>.</w:t>
        </w:r>
      </w:ins>
    </w:p>
    <w:p w14:paraId="3DE25371" w14:textId="184A1635" w:rsidR="00F05B47" w:rsidRDefault="00F05B47" w:rsidP="00670D17">
      <w:pPr>
        <w:pStyle w:val="Body"/>
        <w:ind w:firstLine="720"/>
        <w:jc w:val="both"/>
        <w:rPr>
          <w:rFonts w:ascii="Times New Roman" w:hAnsi="Times New Roman" w:cs="Times New Roman"/>
          <w:szCs w:val="28"/>
          <w:lang w:val="pt-BR"/>
        </w:rPr>
      </w:pPr>
      <w:r>
        <w:rPr>
          <w:rFonts w:ascii="Times New Roman" w:hAnsi="Times New Roman" w:cs="Times New Roman"/>
          <w:szCs w:val="28"/>
          <w:lang w:val="pt-BR"/>
        </w:rPr>
        <w:t>Os requisitos de cliente nem sempre trazem para nós desenvolvedores requisitos técnicos, logo necessitamos definir o escopo do produto para melhor adequá-lo as necessidades dos nossos clientes, por isso iremos passar apenas por essa parte após a análise de nossos clientes finais, pois a partir de seus comentár</w:t>
      </w:r>
      <w:r w:rsidR="00EF5038">
        <w:rPr>
          <w:rFonts w:ascii="Times New Roman" w:hAnsi="Times New Roman" w:cs="Times New Roman"/>
          <w:szCs w:val="28"/>
          <w:lang w:val="pt-BR"/>
        </w:rPr>
        <w:t>ios podemos decidir como o aplicativo irá ser, por exemplo seu design e sua interface. Com essa fase do processo iremos definir os requisitos do produto, de interface e as suas restrições de design.</w:t>
      </w:r>
    </w:p>
    <w:p w14:paraId="2EA7F86F" w14:textId="77777777" w:rsidR="00EF5038" w:rsidRDefault="00EF5038" w:rsidP="00F53C12">
      <w:pPr>
        <w:pStyle w:val="Body"/>
        <w:jc w:val="both"/>
        <w:rPr>
          <w:rFonts w:ascii="Times New Roman" w:hAnsi="Times New Roman" w:cs="Times New Roman"/>
          <w:szCs w:val="28"/>
          <w:lang w:val="pt-BR"/>
        </w:rPr>
      </w:pPr>
    </w:p>
    <w:p w14:paraId="7CF280C1" w14:textId="77777777" w:rsidR="00EF5038" w:rsidRDefault="00EF5038" w:rsidP="00F53C12">
      <w:pPr>
        <w:pStyle w:val="Body"/>
        <w:jc w:val="both"/>
        <w:rPr>
          <w:rFonts w:ascii="Times New Roman" w:hAnsi="Times New Roman" w:cs="Times New Roman"/>
          <w:szCs w:val="28"/>
          <w:lang w:val="pt-BR"/>
        </w:rPr>
      </w:pPr>
    </w:p>
    <w:p w14:paraId="7E42626C" w14:textId="435757E2" w:rsidR="00EF5038" w:rsidRDefault="00EF5038" w:rsidP="00EF5038">
      <w:pPr>
        <w:pStyle w:val="Body"/>
        <w:jc w:val="both"/>
        <w:rPr>
          <w:ins w:id="24" w:author="RAFAEL YUJI UEDA YAMAMOTO" w:date="2018-03-10T11:35:00Z"/>
          <w:rFonts w:ascii="Times New Roman" w:hAnsi="Times New Roman" w:cs="Times New Roman"/>
          <w:szCs w:val="28"/>
          <w:lang w:val="pt-BR"/>
        </w:rPr>
      </w:pPr>
      <w:r>
        <w:rPr>
          <w:rFonts w:ascii="Times New Roman" w:hAnsi="Times New Roman" w:cs="Times New Roman"/>
          <w:szCs w:val="28"/>
          <w:lang w:val="pt-BR"/>
        </w:rPr>
        <w:t>3.3 Análise e Validação de Requisitos</w:t>
      </w:r>
      <w:ins w:id="25" w:author="RAFAEL YUJI UEDA YAMAMOTO" w:date="2018-03-10T11:35:00Z">
        <w:r w:rsidR="00670D17">
          <w:rPr>
            <w:rFonts w:ascii="Times New Roman" w:hAnsi="Times New Roman" w:cs="Times New Roman"/>
            <w:szCs w:val="28"/>
            <w:lang w:val="pt-BR"/>
          </w:rPr>
          <w:t>:</w:t>
        </w:r>
      </w:ins>
    </w:p>
    <w:p w14:paraId="6EFEE300" w14:textId="77777777" w:rsidR="00670D17" w:rsidRDefault="00670D17" w:rsidP="00EF5038">
      <w:pPr>
        <w:pStyle w:val="Body"/>
        <w:jc w:val="both"/>
        <w:rPr>
          <w:rFonts w:ascii="Times New Roman" w:hAnsi="Times New Roman" w:cs="Times New Roman"/>
          <w:szCs w:val="28"/>
          <w:lang w:val="pt-BR"/>
        </w:rPr>
      </w:pPr>
    </w:p>
    <w:p w14:paraId="53C6C23E" w14:textId="1FE2C999" w:rsidR="00EF5038" w:rsidRDefault="00EF5038" w:rsidP="00EF5038">
      <w:pPr>
        <w:pStyle w:val="Body"/>
        <w:jc w:val="both"/>
        <w:rPr>
          <w:rFonts w:ascii="Times New Roman" w:hAnsi="Times New Roman" w:cs="Times New Roman"/>
          <w:szCs w:val="28"/>
          <w:lang w:val="pt-BR"/>
        </w:rPr>
      </w:pPr>
      <w:r>
        <w:rPr>
          <w:rFonts w:ascii="Times New Roman" w:hAnsi="Times New Roman" w:cs="Times New Roman"/>
          <w:szCs w:val="28"/>
          <w:lang w:val="pt-BR"/>
        </w:rPr>
        <w:tab/>
      </w:r>
      <w:r w:rsidR="00670D17">
        <w:rPr>
          <w:rFonts w:ascii="Times New Roman" w:hAnsi="Times New Roman" w:cs="Times New Roman"/>
          <w:szCs w:val="28"/>
          <w:lang w:val="pt-BR"/>
        </w:rPr>
        <w:t>Utilizaremos a meta específica 3 para a análise dos requisitos e criação de diagramas para ajudar na definição das funcionalidades requeridas.</w:t>
      </w:r>
    </w:p>
    <w:p w14:paraId="0B16ABDA" w14:textId="77777777" w:rsidR="00EF5038" w:rsidRPr="00EF5038" w:rsidRDefault="00EF5038" w:rsidP="00EF5038">
      <w:pPr>
        <w:pStyle w:val="Body"/>
        <w:jc w:val="both"/>
        <w:rPr>
          <w:rFonts w:ascii="Times New Roman" w:hAnsi="Times New Roman" w:cs="Times New Roman"/>
          <w:szCs w:val="28"/>
          <w:lang w:val="pt-BR"/>
        </w:rPr>
      </w:pPr>
      <w:r>
        <w:rPr>
          <w:rFonts w:ascii="Times New Roman" w:hAnsi="Times New Roman" w:cs="Times New Roman"/>
          <w:szCs w:val="28"/>
          <w:lang w:val="pt-BR"/>
        </w:rPr>
        <w:tab/>
        <w:t>Iremos gerar os diagramas de atividade e caso de uso para nosso projeto, para que possamos especificar o que será necessário desenvolver em nosso projeto, para isso será necessário a realização de uma análise nas funcionalidades requisitadas por nossos clientes finais. Além da análise de nossos usuários, será necessária também a análise dos requisitos técnicos levantados na segunda etapa de requisitos do produto. Pois só assim conseguiremos descobrir a real complexidade de nosso projeto e podemos adequar e alocar cada colaborador de nossa microempresa na melhor função baseada em seu perfil de desenvolvimento.</w:t>
      </w:r>
      <w:bookmarkStart w:id="26" w:name="_GoBack"/>
      <w:bookmarkEnd w:id="26"/>
    </w:p>
    <w:sectPr w:rsidR="00EF5038" w:rsidRPr="00EF5038">
      <w:headerReference w:type="default" r:id="rId7"/>
      <w:footerReference w:type="default" r:id="rId8"/>
      <w:pgSz w:w="11906" w:h="16838"/>
      <w:pgMar w:top="1134" w:right="1134" w:bottom="1134" w:left="1134" w:header="709" w:footer="85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6886A5" w16cid:durableId="1E4CFE43"/>
  <w16cid:commentId w16cid:paraId="620245C0" w16cid:durableId="1E4CFE7D"/>
  <w16cid:commentId w16cid:paraId="0C3AC07A" w16cid:durableId="1E4CFE8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7E69F" w14:textId="77777777" w:rsidR="006B4969" w:rsidRDefault="006B4969">
      <w:r>
        <w:separator/>
      </w:r>
    </w:p>
  </w:endnote>
  <w:endnote w:type="continuationSeparator" w:id="0">
    <w:p w14:paraId="2C72D743" w14:textId="77777777" w:rsidR="006B4969" w:rsidRDefault="006B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CE686" w14:textId="77777777" w:rsidR="00706DA3" w:rsidRDefault="00706D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C7A91" w14:textId="77777777" w:rsidR="006B4969" w:rsidRDefault="006B4969">
      <w:r>
        <w:separator/>
      </w:r>
    </w:p>
  </w:footnote>
  <w:footnote w:type="continuationSeparator" w:id="0">
    <w:p w14:paraId="03B495B6" w14:textId="77777777" w:rsidR="006B4969" w:rsidRDefault="006B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2C339" w14:textId="77777777" w:rsidR="00706DA3" w:rsidRDefault="00706DA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A163A"/>
    <w:multiLevelType w:val="hybridMultilevel"/>
    <w:tmpl w:val="AA7835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DC770C9"/>
    <w:multiLevelType w:val="hybridMultilevel"/>
    <w:tmpl w:val="CB143EAC"/>
    <w:lvl w:ilvl="0" w:tplc="9FBED334">
      <w:start w:val="1"/>
      <w:numFmt w:val="bullet"/>
      <w:lvlText w:val=""/>
      <w:lvlJc w:val="left"/>
      <w:pPr>
        <w:ind w:left="2160" w:hanging="360"/>
      </w:pPr>
      <w:rPr>
        <w:rFonts w:ascii="Symbol" w:hAnsi="Symbol" w:hint="default"/>
        <w:sz w:val="14"/>
        <w:szCs w:val="16"/>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6151247A"/>
    <w:multiLevelType w:val="hybridMultilevel"/>
    <w:tmpl w:val="08FAC3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a">
    <w15:presenceInfo w15:providerId="None" w15:userId="Gabriela"/>
  </w15:person>
  <w15:person w15:author="RAFAEL YUJI UEDA YAMAMOTO">
    <w15:presenceInfo w15:providerId="None" w15:userId="RAFAEL YUJI UEDA YAMA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s-PE" w:vendorID="64" w:dllVersion="0" w:nlCheck="1" w:checkStyle="0"/>
  <w:activeWritingStyle w:appName="MSWord" w:lang="pt-BR" w:vendorID="64" w:dllVersion="131078" w:nlCheck="1" w:checkStyle="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DA3"/>
    <w:rsid w:val="000139E8"/>
    <w:rsid w:val="00193CA9"/>
    <w:rsid w:val="00290E7D"/>
    <w:rsid w:val="003F7EB3"/>
    <w:rsid w:val="00613CFA"/>
    <w:rsid w:val="0061547D"/>
    <w:rsid w:val="00670D17"/>
    <w:rsid w:val="006B4969"/>
    <w:rsid w:val="00706DA3"/>
    <w:rsid w:val="00735613"/>
    <w:rsid w:val="00894776"/>
    <w:rsid w:val="008B3323"/>
    <w:rsid w:val="009019A4"/>
    <w:rsid w:val="009F0E6C"/>
    <w:rsid w:val="00A569EA"/>
    <w:rsid w:val="00AB1391"/>
    <w:rsid w:val="00B317AB"/>
    <w:rsid w:val="00B520E4"/>
    <w:rsid w:val="00C96606"/>
    <w:rsid w:val="00D25DE5"/>
    <w:rsid w:val="00E56CF3"/>
    <w:rsid w:val="00ED4C12"/>
    <w:rsid w:val="00EF24B4"/>
    <w:rsid w:val="00EF5038"/>
    <w:rsid w:val="00F05B47"/>
    <w:rsid w:val="00F53C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AE92"/>
  <w15:docId w15:val="{87915279-FA73-47E2-A03F-0BE60148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lang w:val="en-US"/>
    </w:rPr>
  </w:style>
  <w:style w:type="paragraph" w:styleId="Textodebalo">
    <w:name w:val="Balloon Text"/>
    <w:basedOn w:val="Normal"/>
    <w:link w:val="TextodebaloChar"/>
    <w:uiPriority w:val="99"/>
    <w:semiHidden/>
    <w:unhideWhenUsed/>
    <w:rsid w:val="00ED4C12"/>
    <w:rPr>
      <w:rFonts w:ascii="Segoe UI" w:hAnsi="Segoe UI" w:cs="Segoe UI"/>
      <w:sz w:val="18"/>
      <w:szCs w:val="18"/>
    </w:rPr>
  </w:style>
  <w:style w:type="character" w:customStyle="1" w:styleId="TextodebaloChar">
    <w:name w:val="Texto de balão Char"/>
    <w:basedOn w:val="Fontepargpadro"/>
    <w:link w:val="Textodebalo"/>
    <w:uiPriority w:val="99"/>
    <w:semiHidden/>
    <w:rsid w:val="00ED4C12"/>
    <w:rPr>
      <w:rFonts w:ascii="Segoe UI" w:hAnsi="Segoe UI" w:cs="Segoe UI"/>
      <w:sz w:val="18"/>
      <w:szCs w:val="18"/>
      <w:lang w:eastAsia="en-US"/>
    </w:rPr>
  </w:style>
  <w:style w:type="character" w:styleId="Refdecomentrio">
    <w:name w:val="annotation reference"/>
    <w:basedOn w:val="Fontepargpadro"/>
    <w:uiPriority w:val="99"/>
    <w:semiHidden/>
    <w:unhideWhenUsed/>
    <w:rsid w:val="00ED4C12"/>
    <w:rPr>
      <w:sz w:val="16"/>
      <w:szCs w:val="16"/>
    </w:rPr>
  </w:style>
  <w:style w:type="paragraph" w:styleId="Textodecomentrio">
    <w:name w:val="annotation text"/>
    <w:basedOn w:val="Normal"/>
    <w:link w:val="TextodecomentrioChar"/>
    <w:uiPriority w:val="99"/>
    <w:semiHidden/>
    <w:unhideWhenUsed/>
    <w:rsid w:val="00ED4C12"/>
    <w:rPr>
      <w:sz w:val="20"/>
      <w:szCs w:val="20"/>
    </w:rPr>
  </w:style>
  <w:style w:type="character" w:customStyle="1" w:styleId="TextodecomentrioChar">
    <w:name w:val="Texto de comentário Char"/>
    <w:basedOn w:val="Fontepargpadro"/>
    <w:link w:val="Textodecomentrio"/>
    <w:uiPriority w:val="99"/>
    <w:semiHidden/>
    <w:rsid w:val="00ED4C12"/>
    <w:rPr>
      <w:lang w:eastAsia="en-US"/>
    </w:rPr>
  </w:style>
  <w:style w:type="paragraph" w:styleId="Assuntodocomentrio">
    <w:name w:val="annotation subject"/>
    <w:basedOn w:val="Textodecomentrio"/>
    <w:next w:val="Textodecomentrio"/>
    <w:link w:val="AssuntodocomentrioChar"/>
    <w:uiPriority w:val="99"/>
    <w:semiHidden/>
    <w:unhideWhenUsed/>
    <w:rsid w:val="00ED4C12"/>
    <w:rPr>
      <w:b/>
      <w:bCs/>
    </w:rPr>
  </w:style>
  <w:style w:type="character" w:customStyle="1" w:styleId="AssuntodocomentrioChar">
    <w:name w:val="Assunto do comentário Char"/>
    <w:basedOn w:val="TextodecomentrioChar"/>
    <w:link w:val="Assuntodocomentrio"/>
    <w:uiPriority w:val="99"/>
    <w:semiHidden/>
    <w:rsid w:val="00ED4C1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874</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YUJI UEDA YAMAMOTO</dc:creator>
  <cp:lastModifiedBy>RAFAEL YUJI UEDA YAMAMOTO</cp:lastModifiedBy>
  <cp:revision>3</cp:revision>
  <dcterms:created xsi:type="dcterms:W3CDTF">2018-03-10T14:18:00Z</dcterms:created>
  <dcterms:modified xsi:type="dcterms:W3CDTF">2018-03-10T14:58:00Z</dcterms:modified>
</cp:coreProperties>
</file>